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A3D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96"/>
        </w:rPr>
      </w:pPr>
      <w:r>
        <w:rPr>
          <w:b w:val="0"/>
          <w:sz w:val="72"/>
          <w:szCs w:val="96"/>
        </w:rPr>
        <w:t xml:space="preserve">Escopo do </w:t>
      </w:r>
      <w:r w:rsidR="000E5CD2">
        <w:rPr>
          <w:b w:val="0"/>
          <w:sz w:val="72"/>
          <w:szCs w:val="96"/>
        </w:rPr>
        <w:t>Projeto</w:t>
      </w:r>
    </w:p>
    <w:p w:rsidR="00013A3D" w:rsidRDefault="00013A3D">
      <w:pPr>
        <w:pStyle w:val="titulo"/>
        <w:spacing w:before="120"/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013A3D" w:rsidRPr="00A12BFD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:rsidR="00013A3D" w:rsidRPr="00A12BFD" w:rsidRDefault="00013A3D">
            <w:pPr>
              <w:pStyle w:val="titulo"/>
              <w:spacing w:before="120"/>
              <w:rPr>
                <w:lang w:val="pt-PT"/>
              </w:rPr>
            </w:pPr>
            <w:r w:rsidRPr="00A12BFD">
              <w:rPr>
                <w:rFonts w:cs="Arial"/>
                <w:sz w:val="24"/>
                <w:lang w:val="pt-PT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13A3D" w:rsidRPr="00A12BFD" w:rsidRDefault="00013A3D">
            <w:pPr>
              <w:pStyle w:val="titulo"/>
              <w:spacing w:before="120"/>
              <w:jc w:val="both"/>
              <w:rPr>
                <w:lang w:val="pt-PT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013A3D" w:rsidRPr="00A12BFD" w:rsidRDefault="00013A3D">
            <w:pPr>
              <w:jc w:val="left"/>
              <w:rPr>
                <w:rFonts w:ascii="Arial" w:hAnsi="Arial" w:cs="Arial"/>
                <w:b/>
                <w:bCs/>
                <w:lang w:val="pt-PT"/>
              </w:rPr>
            </w:pPr>
            <w:r w:rsidRPr="00A12BFD">
              <w:rPr>
                <w:rFonts w:ascii="Arial" w:hAnsi="Arial" w:cs="Arial"/>
                <w:b/>
                <w:bCs/>
                <w:lang w:val="pt-PT"/>
              </w:rPr>
              <w:t xml:space="preserve"> </w:t>
            </w:r>
          </w:p>
        </w:tc>
      </w:tr>
    </w:tbl>
    <w:p w:rsidR="00013A3D" w:rsidRPr="00A12BFD" w:rsidRDefault="00013A3D">
      <w:pPr>
        <w:pStyle w:val="titulo"/>
        <w:spacing w:before="120"/>
        <w:rPr>
          <w:lang w:val="pt-PT"/>
        </w:rPr>
      </w:pPr>
    </w:p>
    <w:p w:rsidR="00013A3D" w:rsidRPr="00A12BFD" w:rsidRDefault="00013A3D">
      <w:pPr>
        <w:pStyle w:val="titulo"/>
        <w:spacing w:before="120"/>
        <w:rPr>
          <w:lang w:val="pt-PT"/>
        </w:rPr>
      </w:pPr>
    </w:p>
    <w:p w:rsidR="00013A3D" w:rsidRPr="00A12BFD" w:rsidRDefault="00013A3D">
      <w:pPr>
        <w:pStyle w:val="versao"/>
        <w:rPr>
          <w:lang w:val="pt-PT"/>
        </w:rPr>
      </w:pPr>
    </w:p>
    <w:p w:rsidR="00013A3D" w:rsidRPr="00A12BFD" w:rsidRDefault="00013A3D">
      <w:pPr>
        <w:rPr>
          <w:lang w:val="pt-PT"/>
        </w:rPr>
      </w:pPr>
    </w:p>
    <w:p w:rsidR="00013A3D" w:rsidRPr="00A12BFD" w:rsidRDefault="00013A3D">
      <w:pPr>
        <w:jc w:val="right"/>
        <w:rPr>
          <w:rFonts w:ascii="Arial" w:hAnsi="Arial" w:cs="Arial"/>
          <w:b/>
          <w:bCs/>
          <w:i/>
          <w:iCs/>
          <w:color w:val="0000FF"/>
          <w:sz w:val="40"/>
          <w:lang w:val="pt-PT"/>
        </w:rPr>
      </w:pPr>
      <w:r w:rsidRPr="00A12BFD">
        <w:rPr>
          <w:rFonts w:ascii="Arial" w:hAnsi="Arial" w:cs="Arial"/>
          <w:b/>
          <w:bCs/>
          <w:i/>
          <w:iCs/>
          <w:color w:val="0000FF"/>
          <w:sz w:val="40"/>
          <w:lang w:val="pt-PT"/>
        </w:rPr>
        <w:t xml:space="preserve"> </w:t>
      </w:r>
    </w:p>
    <w:p w:rsidR="00013A3D" w:rsidRPr="00A12BFD" w:rsidRDefault="00013A3D">
      <w:pPr>
        <w:jc w:val="right"/>
        <w:rPr>
          <w:rFonts w:ascii="Arial" w:hAnsi="Arial" w:cs="Arial"/>
          <w:sz w:val="40"/>
          <w:lang w:val="pt-PT"/>
        </w:rPr>
      </w:pPr>
      <w:r w:rsidRPr="00A12BFD">
        <w:rPr>
          <w:rFonts w:ascii="Arial" w:hAnsi="Arial" w:cs="Arial"/>
          <w:b/>
          <w:bCs/>
          <w:sz w:val="40"/>
          <w:lang w:val="pt-PT"/>
        </w:rPr>
        <w:t xml:space="preserve"> </w:t>
      </w:r>
    </w:p>
    <w:p w:rsidR="00013A3D" w:rsidRPr="00D425E7" w:rsidRDefault="00013A3D" w:rsidP="00D425E7">
      <w:pPr>
        <w:pStyle w:val="sistema"/>
        <w:rPr>
          <w:rFonts w:ascii="Times New Roman" w:hAnsi="Times New Roman"/>
          <w:i/>
          <w:color w:val="0000FF"/>
          <w:lang w:val="pt-PT"/>
        </w:rPr>
      </w:pPr>
      <w:r w:rsidRPr="00D425E7">
        <w:rPr>
          <w:rFonts w:ascii="Times New Roman" w:hAnsi="Times New Roman"/>
          <w:i/>
          <w:lang w:val="pt-PT"/>
        </w:rPr>
        <w:t>Projeto:</w:t>
      </w:r>
      <w:r w:rsidR="00ED61E8" w:rsidRPr="00D425E7">
        <w:rPr>
          <w:rFonts w:ascii="Times New Roman" w:hAnsi="Times New Roman"/>
          <w:i/>
          <w:color w:val="0000FF"/>
          <w:lang w:val="pt-PT"/>
        </w:rPr>
        <w:t>&lt;</w:t>
      </w:r>
      <w:r w:rsidR="007B7109" w:rsidRPr="00D425E7">
        <w:rPr>
          <w:rFonts w:ascii="Times New Roman" w:hAnsi="Times New Roman"/>
          <w:i/>
          <w:color w:val="0000FF"/>
          <w:sz w:val="32"/>
          <w:szCs w:val="32"/>
          <w:lang w:val="pt-PT"/>
        </w:rPr>
        <w:t>S</w:t>
      </w:r>
      <w:r w:rsidR="00D425E7" w:rsidRPr="00D425E7">
        <w:rPr>
          <w:rFonts w:ascii="Times New Roman" w:hAnsi="Times New Roman"/>
          <w:i/>
          <w:color w:val="0000FF"/>
          <w:sz w:val="32"/>
          <w:szCs w:val="32"/>
          <w:lang w:val="pt-PT"/>
        </w:rPr>
        <w:t>istema de apoio a portadores de doenças raras</w:t>
      </w:r>
      <w:r w:rsidR="00ED61E8" w:rsidRPr="00D425E7">
        <w:rPr>
          <w:rFonts w:ascii="Times New Roman" w:hAnsi="Times New Roman"/>
          <w:i/>
          <w:color w:val="0000FF"/>
          <w:lang w:val="pt-PT"/>
        </w:rPr>
        <w:t>&gt;</w:t>
      </w:r>
    </w:p>
    <w:p w:rsidR="00013A3D" w:rsidRPr="00D425E7" w:rsidRDefault="00013A3D">
      <w:pPr>
        <w:pStyle w:val="versao"/>
        <w:rPr>
          <w:rFonts w:ascii="Times New Roman" w:hAnsi="Times New Roman"/>
          <w:i/>
          <w:color w:val="0000FF"/>
          <w:lang w:val="pt-PT"/>
        </w:rPr>
      </w:pPr>
      <w:r w:rsidRPr="00D425E7">
        <w:rPr>
          <w:rFonts w:ascii="Times New Roman" w:hAnsi="Times New Roman"/>
          <w:i/>
          <w:lang w:val="pt-PT"/>
        </w:rPr>
        <w:t>Versão:</w:t>
      </w:r>
      <w:r w:rsidR="00514765" w:rsidRPr="00D425E7">
        <w:rPr>
          <w:rFonts w:ascii="Times New Roman" w:hAnsi="Times New Roman"/>
          <w:i/>
          <w:color w:val="0000FF"/>
          <w:lang w:val="pt-PT"/>
        </w:rPr>
        <w:t xml:space="preserve"> </w:t>
      </w:r>
      <w:r w:rsidR="00ED61E8" w:rsidRPr="00D425E7">
        <w:rPr>
          <w:rFonts w:ascii="Times New Roman" w:hAnsi="Times New Roman"/>
          <w:i/>
          <w:color w:val="0000FF"/>
          <w:lang w:val="pt-PT"/>
        </w:rPr>
        <w:t>&lt;</w:t>
      </w:r>
      <w:r w:rsidR="007B7109" w:rsidRPr="00D425E7">
        <w:rPr>
          <w:rFonts w:ascii="Times New Roman" w:hAnsi="Times New Roman"/>
          <w:i/>
          <w:color w:val="0000FF"/>
          <w:lang w:val="pt-PT"/>
        </w:rPr>
        <w:t>1.0</w:t>
      </w:r>
      <w:r w:rsidR="00ED61E8" w:rsidRPr="00D425E7">
        <w:rPr>
          <w:rFonts w:ascii="Times New Roman" w:hAnsi="Times New Roman"/>
          <w:i/>
          <w:color w:val="0000FF"/>
          <w:lang w:val="pt-PT"/>
        </w:rPr>
        <w:t>&gt;</w:t>
      </w:r>
    </w:p>
    <w:p w:rsidR="00013A3D" w:rsidRPr="00D425E7" w:rsidRDefault="00013A3D">
      <w:pPr>
        <w:rPr>
          <w:rFonts w:ascii="Times New Roman" w:hAnsi="Times New Roman"/>
          <w:lang w:val="pt-PT"/>
        </w:rPr>
      </w:pPr>
    </w:p>
    <w:p w:rsidR="00013A3D" w:rsidRPr="00D425E7" w:rsidRDefault="00013A3D">
      <w:pPr>
        <w:rPr>
          <w:rFonts w:ascii="Times New Roman" w:hAnsi="Times New Roman"/>
          <w:lang w:val="pt-PT"/>
        </w:rPr>
        <w:sectPr w:rsidR="00013A3D" w:rsidRPr="00D425E7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013A3D" w:rsidRPr="00A12BFD" w:rsidRDefault="00013A3D">
      <w:pPr>
        <w:jc w:val="center"/>
        <w:rPr>
          <w:rFonts w:ascii="Arial" w:hAnsi="Arial"/>
          <w:b/>
          <w:sz w:val="28"/>
          <w:lang w:val="pt-PT"/>
        </w:rPr>
      </w:pPr>
      <w:r w:rsidRPr="00A12BFD">
        <w:rPr>
          <w:rFonts w:ascii="Arial" w:hAnsi="Arial"/>
          <w:b/>
          <w:sz w:val="28"/>
          <w:lang w:val="pt-PT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013A3D" w:rsidRPr="00A12BFD">
        <w:tc>
          <w:tcPr>
            <w:tcW w:w="1276" w:type="dxa"/>
            <w:shd w:val="pct12" w:color="000000" w:fill="FFFFFF"/>
          </w:tcPr>
          <w:p w:rsidR="00013A3D" w:rsidRPr="00A12BFD" w:rsidRDefault="00013A3D">
            <w:pPr>
              <w:pStyle w:val="Tabletext"/>
              <w:ind w:left="0"/>
              <w:jc w:val="center"/>
              <w:rPr>
                <w:b/>
                <w:sz w:val="22"/>
                <w:lang w:val="pt-PT"/>
              </w:rPr>
            </w:pPr>
            <w:r w:rsidRPr="00A12BFD">
              <w:rPr>
                <w:b/>
                <w:sz w:val="22"/>
                <w:lang w:val="pt-PT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013A3D" w:rsidRPr="00A12BF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PT"/>
              </w:rPr>
            </w:pPr>
            <w:r w:rsidRPr="00A12BFD">
              <w:rPr>
                <w:b/>
                <w:sz w:val="22"/>
                <w:lang w:val="pt-PT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013A3D" w:rsidRPr="00A12BF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PT"/>
              </w:rPr>
            </w:pPr>
            <w:r w:rsidRPr="00A12BFD">
              <w:rPr>
                <w:b/>
                <w:sz w:val="22"/>
                <w:lang w:val="pt-PT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013A3D" w:rsidRPr="00A12BFD" w:rsidRDefault="00013A3D">
            <w:pPr>
              <w:pStyle w:val="Tabletext"/>
              <w:ind w:left="30"/>
              <w:jc w:val="center"/>
              <w:rPr>
                <w:b/>
                <w:sz w:val="22"/>
                <w:lang w:val="pt-PT"/>
              </w:rPr>
            </w:pPr>
            <w:r w:rsidRPr="00A12BFD">
              <w:rPr>
                <w:b/>
                <w:sz w:val="22"/>
                <w:lang w:val="pt-PT"/>
              </w:rPr>
              <w:t>Autor</w:t>
            </w:r>
          </w:p>
        </w:tc>
      </w:tr>
      <w:tr w:rsidR="00013A3D" w:rsidRPr="00A12BFD">
        <w:tc>
          <w:tcPr>
            <w:tcW w:w="1276" w:type="dxa"/>
          </w:tcPr>
          <w:p w:rsidR="00013A3D" w:rsidRPr="00A12BFD" w:rsidRDefault="007B7109">
            <w:pPr>
              <w:pStyle w:val="Tabletext"/>
              <w:ind w:left="0"/>
              <w:rPr>
                <w:lang w:val="pt-PT"/>
              </w:rPr>
            </w:pPr>
            <w:r>
              <w:rPr>
                <w:rFonts w:ascii="Times" w:hAnsi="Times"/>
                <w:color w:val="0000FF"/>
                <w:lang w:val="pt-PT"/>
              </w:rPr>
              <w:t>23.08.2019</w:t>
            </w:r>
          </w:p>
        </w:tc>
        <w:tc>
          <w:tcPr>
            <w:tcW w:w="992" w:type="dxa"/>
          </w:tcPr>
          <w:p w:rsidR="00013A3D" w:rsidRPr="00A12BFD" w:rsidRDefault="003372A3">
            <w:pPr>
              <w:pStyle w:val="Tabletext"/>
              <w:ind w:left="34"/>
              <w:rPr>
                <w:lang w:val="pt-PT"/>
              </w:rPr>
            </w:pPr>
            <w:r w:rsidRPr="00A12BFD">
              <w:rPr>
                <w:rFonts w:ascii="Times" w:hAnsi="Times"/>
                <w:color w:val="0000FF"/>
                <w:lang w:val="pt-PT"/>
              </w:rPr>
              <w:t>1.0</w:t>
            </w:r>
          </w:p>
        </w:tc>
        <w:tc>
          <w:tcPr>
            <w:tcW w:w="4536" w:type="dxa"/>
          </w:tcPr>
          <w:p w:rsidR="00013A3D" w:rsidRPr="00A12BFD" w:rsidRDefault="003372A3">
            <w:pPr>
              <w:pStyle w:val="Tabletext"/>
              <w:ind w:left="34"/>
              <w:rPr>
                <w:lang w:val="pt-PT"/>
              </w:rPr>
            </w:pPr>
            <w:r w:rsidRPr="00A12BFD">
              <w:rPr>
                <w:rFonts w:ascii="Times" w:hAnsi="Times"/>
                <w:color w:val="0000FF"/>
                <w:lang w:val="pt-PT"/>
              </w:rPr>
              <w:t>Criação do documento</w:t>
            </w:r>
          </w:p>
        </w:tc>
        <w:tc>
          <w:tcPr>
            <w:tcW w:w="1985" w:type="dxa"/>
          </w:tcPr>
          <w:p w:rsidR="00013A3D" w:rsidRPr="00A12BFD" w:rsidRDefault="007B7109">
            <w:pPr>
              <w:pStyle w:val="Tabletext"/>
              <w:ind w:left="30"/>
              <w:rPr>
                <w:lang w:val="pt-PT"/>
              </w:rPr>
            </w:pPr>
            <w:r>
              <w:rPr>
                <w:rFonts w:ascii="Times" w:hAnsi="Times"/>
                <w:color w:val="0000FF"/>
                <w:lang w:val="pt-PT"/>
              </w:rPr>
              <w:t>Timba</w:t>
            </w:r>
          </w:p>
        </w:tc>
      </w:tr>
      <w:tr w:rsidR="00013A3D" w:rsidRPr="00A12BFD">
        <w:tc>
          <w:tcPr>
            <w:tcW w:w="1276" w:type="dxa"/>
          </w:tcPr>
          <w:p w:rsidR="00013A3D" w:rsidRPr="00A12BFD" w:rsidRDefault="00013A3D">
            <w:pPr>
              <w:pStyle w:val="Tabletext"/>
              <w:ind w:left="0"/>
              <w:jc w:val="both"/>
              <w:rPr>
                <w:lang w:val="pt-PT"/>
              </w:rPr>
            </w:pPr>
          </w:p>
        </w:tc>
        <w:tc>
          <w:tcPr>
            <w:tcW w:w="992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4536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1985" w:type="dxa"/>
          </w:tcPr>
          <w:p w:rsidR="00013A3D" w:rsidRPr="00A12BFD" w:rsidRDefault="00013A3D">
            <w:pPr>
              <w:pStyle w:val="Tabletext"/>
              <w:ind w:left="30"/>
              <w:rPr>
                <w:lang w:val="pt-PT"/>
              </w:rPr>
            </w:pPr>
          </w:p>
        </w:tc>
      </w:tr>
      <w:tr w:rsidR="00013A3D" w:rsidRPr="00A12BFD">
        <w:tc>
          <w:tcPr>
            <w:tcW w:w="1276" w:type="dxa"/>
          </w:tcPr>
          <w:p w:rsidR="00013A3D" w:rsidRPr="00A12BFD" w:rsidRDefault="00013A3D">
            <w:pPr>
              <w:pStyle w:val="Tabletext"/>
              <w:ind w:left="0"/>
              <w:rPr>
                <w:lang w:val="pt-PT"/>
              </w:rPr>
            </w:pPr>
          </w:p>
        </w:tc>
        <w:tc>
          <w:tcPr>
            <w:tcW w:w="992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4536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1985" w:type="dxa"/>
          </w:tcPr>
          <w:p w:rsidR="00013A3D" w:rsidRPr="00A12BFD" w:rsidRDefault="00013A3D">
            <w:pPr>
              <w:pStyle w:val="Tabletext"/>
              <w:ind w:left="30"/>
              <w:rPr>
                <w:lang w:val="pt-PT"/>
              </w:rPr>
            </w:pPr>
          </w:p>
        </w:tc>
      </w:tr>
      <w:tr w:rsidR="00013A3D" w:rsidRPr="00A12BFD">
        <w:tc>
          <w:tcPr>
            <w:tcW w:w="1276" w:type="dxa"/>
          </w:tcPr>
          <w:p w:rsidR="00013A3D" w:rsidRPr="00A12BFD" w:rsidRDefault="00013A3D">
            <w:pPr>
              <w:pStyle w:val="Tabletext"/>
              <w:ind w:left="0"/>
              <w:rPr>
                <w:lang w:val="pt-PT"/>
              </w:rPr>
            </w:pPr>
          </w:p>
        </w:tc>
        <w:tc>
          <w:tcPr>
            <w:tcW w:w="992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4536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1985" w:type="dxa"/>
          </w:tcPr>
          <w:p w:rsidR="00013A3D" w:rsidRPr="00A12BFD" w:rsidRDefault="00013A3D">
            <w:pPr>
              <w:pStyle w:val="Tabletext"/>
              <w:ind w:left="30"/>
              <w:rPr>
                <w:lang w:val="pt-PT"/>
              </w:rPr>
            </w:pPr>
          </w:p>
        </w:tc>
      </w:tr>
      <w:tr w:rsidR="00013A3D" w:rsidRPr="00A12BFD">
        <w:tc>
          <w:tcPr>
            <w:tcW w:w="1276" w:type="dxa"/>
          </w:tcPr>
          <w:p w:rsidR="00013A3D" w:rsidRPr="00A12BFD" w:rsidRDefault="00013A3D">
            <w:pPr>
              <w:pStyle w:val="Tabletext"/>
              <w:ind w:left="0"/>
              <w:rPr>
                <w:lang w:val="pt-PT"/>
              </w:rPr>
            </w:pPr>
          </w:p>
        </w:tc>
        <w:tc>
          <w:tcPr>
            <w:tcW w:w="992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4536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1985" w:type="dxa"/>
          </w:tcPr>
          <w:p w:rsidR="00013A3D" w:rsidRPr="00A12BFD" w:rsidRDefault="00013A3D">
            <w:pPr>
              <w:pStyle w:val="Tabletext"/>
              <w:ind w:left="30"/>
              <w:rPr>
                <w:lang w:val="pt-PT"/>
              </w:rPr>
            </w:pPr>
          </w:p>
        </w:tc>
      </w:tr>
      <w:tr w:rsidR="00013A3D" w:rsidRPr="00A12BFD">
        <w:tc>
          <w:tcPr>
            <w:tcW w:w="1276" w:type="dxa"/>
          </w:tcPr>
          <w:p w:rsidR="00013A3D" w:rsidRPr="00A12BFD" w:rsidRDefault="00013A3D">
            <w:pPr>
              <w:pStyle w:val="Tabletext"/>
              <w:ind w:left="0"/>
              <w:rPr>
                <w:lang w:val="pt-PT"/>
              </w:rPr>
            </w:pPr>
          </w:p>
        </w:tc>
        <w:tc>
          <w:tcPr>
            <w:tcW w:w="992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4536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1985" w:type="dxa"/>
          </w:tcPr>
          <w:p w:rsidR="00013A3D" w:rsidRPr="00A12BFD" w:rsidRDefault="00013A3D">
            <w:pPr>
              <w:pStyle w:val="Tabletext"/>
              <w:ind w:left="30"/>
              <w:rPr>
                <w:lang w:val="pt-PT"/>
              </w:rPr>
            </w:pPr>
          </w:p>
        </w:tc>
      </w:tr>
      <w:tr w:rsidR="00013A3D" w:rsidRPr="00A12BFD">
        <w:tc>
          <w:tcPr>
            <w:tcW w:w="1276" w:type="dxa"/>
          </w:tcPr>
          <w:p w:rsidR="00013A3D" w:rsidRPr="00A12BFD" w:rsidRDefault="00013A3D">
            <w:pPr>
              <w:pStyle w:val="Tabletext"/>
              <w:ind w:left="0"/>
              <w:rPr>
                <w:lang w:val="pt-PT"/>
              </w:rPr>
            </w:pPr>
          </w:p>
        </w:tc>
        <w:tc>
          <w:tcPr>
            <w:tcW w:w="992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4536" w:type="dxa"/>
          </w:tcPr>
          <w:p w:rsidR="00013A3D" w:rsidRPr="00A12BFD" w:rsidRDefault="00013A3D">
            <w:pPr>
              <w:pStyle w:val="Tabletext"/>
              <w:ind w:left="34"/>
              <w:rPr>
                <w:lang w:val="pt-PT"/>
              </w:rPr>
            </w:pPr>
          </w:p>
        </w:tc>
        <w:tc>
          <w:tcPr>
            <w:tcW w:w="1985" w:type="dxa"/>
          </w:tcPr>
          <w:p w:rsidR="00013A3D" w:rsidRPr="00A12BFD" w:rsidRDefault="00013A3D">
            <w:pPr>
              <w:pStyle w:val="Tabletext"/>
              <w:ind w:left="30"/>
              <w:rPr>
                <w:lang w:val="pt-PT"/>
              </w:rPr>
            </w:pPr>
          </w:p>
        </w:tc>
      </w:tr>
    </w:tbl>
    <w:p w:rsidR="00013A3D" w:rsidRPr="00A12BFD" w:rsidRDefault="00013A3D">
      <w:pPr>
        <w:rPr>
          <w:lang w:val="pt-PT"/>
        </w:rPr>
      </w:pPr>
    </w:p>
    <w:p w:rsidR="00013A3D" w:rsidRPr="00A12BFD" w:rsidRDefault="00013A3D">
      <w:pPr>
        <w:rPr>
          <w:lang w:val="pt-PT"/>
        </w:rPr>
        <w:sectPr w:rsidR="00013A3D" w:rsidRPr="00A12BFD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:rsidR="00013A3D" w:rsidRPr="00A12BFD" w:rsidRDefault="00013A3D">
      <w:pPr>
        <w:pStyle w:val="conteudo"/>
        <w:outlineLvl w:val="0"/>
        <w:rPr>
          <w:lang w:val="pt-PT"/>
        </w:rPr>
      </w:pPr>
      <w:r w:rsidRPr="00A12BFD">
        <w:rPr>
          <w:lang w:val="pt-PT"/>
        </w:rPr>
        <w:lastRenderedPageBreak/>
        <w:t>Conteúdo</w:t>
      </w:r>
    </w:p>
    <w:p w:rsidR="007B7109" w:rsidRPr="007B7109" w:rsidRDefault="00A2509D">
      <w:pPr>
        <w:pStyle w:val="Sumrio1"/>
        <w:rPr>
          <w:rFonts w:ascii="Times New Roman" w:eastAsiaTheme="minorEastAsia" w:hAnsi="Times New Roman"/>
          <w:caps w:val="0"/>
          <w:sz w:val="24"/>
          <w:szCs w:val="24"/>
          <w:lang w:val="en-US" w:eastAsia="en-US"/>
        </w:rPr>
      </w:pPr>
      <w:r w:rsidRPr="00A12BFD">
        <w:rPr>
          <w:lang w:val="pt-PT"/>
        </w:rPr>
        <w:fldChar w:fldCharType="begin"/>
      </w:r>
      <w:r w:rsidR="00013A3D" w:rsidRPr="00A12BFD">
        <w:rPr>
          <w:lang w:val="pt-PT"/>
        </w:rPr>
        <w:instrText xml:space="preserve"> TOC \o "1-3" \h \z </w:instrText>
      </w:r>
      <w:r w:rsidRPr="00A12BFD">
        <w:rPr>
          <w:lang w:val="pt-PT"/>
        </w:rPr>
        <w:fldChar w:fldCharType="separate"/>
      </w:r>
      <w:hyperlink w:anchor="_Toc17723461" w:history="1"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1.</w:t>
        </w:r>
        <w:r w:rsidR="007B7109" w:rsidRPr="007B7109">
          <w:rPr>
            <w:rFonts w:ascii="Times New Roman" w:eastAsiaTheme="minorEastAsia" w:hAnsi="Times New Roman"/>
            <w:caps w:val="0"/>
            <w:sz w:val="24"/>
            <w:szCs w:val="24"/>
            <w:lang w:val="en-US" w:eastAsia="en-US"/>
          </w:rPr>
          <w:tab/>
        </w:r>
        <w:r w:rsidR="007B7109"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Descrição do projeto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ab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instrText xml:space="preserve"> PAGEREF _Toc17723461 \h </w:instrTex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t>4</w:t>
        </w:r>
        <w:r w:rsidR="007B7109" w:rsidRPr="007B710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7B7109" w:rsidRPr="007B7109" w:rsidRDefault="007B7109" w:rsidP="00D425E7">
      <w:pPr>
        <w:pStyle w:val="Sumrio1"/>
        <w:rPr>
          <w:rFonts w:ascii="Times New Roman" w:eastAsiaTheme="minorEastAsia" w:hAnsi="Times New Roman"/>
          <w:caps w:val="0"/>
          <w:sz w:val="24"/>
          <w:szCs w:val="24"/>
          <w:lang w:val="en-US" w:eastAsia="en-US"/>
        </w:rPr>
      </w:pPr>
      <w:hyperlink w:anchor="_Toc17723462" w:history="1">
        <w:r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2.</w:t>
        </w:r>
        <w:r w:rsidRPr="007B7109">
          <w:rPr>
            <w:rFonts w:ascii="Times New Roman" w:eastAsiaTheme="minorEastAsia" w:hAnsi="Times New Roman"/>
            <w:caps w:val="0"/>
            <w:sz w:val="24"/>
            <w:szCs w:val="24"/>
            <w:lang w:val="en-US" w:eastAsia="en-US"/>
          </w:rPr>
          <w:tab/>
        </w:r>
        <w:r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Objectivos</w:t>
        </w:r>
        <w:r w:rsidRPr="007B7109">
          <w:rPr>
            <w:rFonts w:ascii="Times New Roman" w:hAnsi="Times New Roman"/>
            <w:webHidden/>
            <w:sz w:val="24"/>
            <w:szCs w:val="24"/>
          </w:rPr>
          <w:tab/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7B7109">
          <w:rPr>
            <w:rFonts w:ascii="Times New Roman" w:hAnsi="Times New Roman"/>
            <w:webHidden/>
            <w:sz w:val="24"/>
            <w:szCs w:val="24"/>
          </w:rPr>
          <w:instrText xml:space="preserve"> PAGEREF _Toc17723462 \h </w:instrText>
        </w:r>
        <w:r w:rsidRPr="007B7109">
          <w:rPr>
            <w:rFonts w:ascii="Times New Roman" w:hAnsi="Times New Roman"/>
            <w:webHidden/>
            <w:sz w:val="24"/>
            <w:szCs w:val="24"/>
          </w:rPr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7B7109">
          <w:rPr>
            <w:rFonts w:ascii="Times New Roman" w:hAnsi="Times New Roman"/>
            <w:webHidden/>
            <w:sz w:val="24"/>
            <w:szCs w:val="24"/>
          </w:rPr>
          <w:t>4</w:t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7B7109" w:rsidRPr="007B7109" w:rsidRDefault="007B7109">
      <w:pPr>
        <w:pStyle w:val="Sumrio1"/>
        <w:rPr>
          <w:rFonts w:ascii="Times New Roman" w:eastAsiaTheme="minorEastAsia" w:hAnsi="Times New Roman"/>
          <w:caps w:val="0"/>
          <w:sz w:val="24"/>
          <w:szCs w:val="24"/>
          <w:lang w:val="en-US" w:eastAsia="en-US"/>
        </w:rPr>
      </w:pPr>
      <w:hyperlink w:anchor="_Toc17723463" w:history="1">
        <w:r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3.</w:t>
        </w:r>
        <w:r w:rsidRPr="007B7109">
          <w:rPr>
            <w:rFonts w:ascii="Times New Roman" w:eastAsiaTheme="minorEastAsia" w:hAnsi="Times New Roman"/>
            <w:caps w:val="0"/>
            <w:sz w:val="24"/>
            <w:szCs w:val="24"/>
            <w:lang w:val="en-US" w:eastAsia="en-US"/>
          </w:rPr>
          <w:tab/>
        </w:r>
        <w:r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Descrição do produto</w:t>
        </w:r>
        <w:r w:rsidRPr="007B7109">
          <w:rPr>
            <w:rFonts w:ascii="Times New Roman" w:hAnsi="Times New Roman"/>
            <w:webHidden/>
            <w:sz w:val="24"/>
            <w:szCs w:val="24"/>
          </w:rPr>
          <w:tab/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7B7109">
          <w:rPr>
            <w:rFonts w:ascii="Times New Roman" w:hAnsi="Times New Roman"/>
            <w:webHidden/>
            <w:sz w:val="24"/>
            <w:szCs w:val="24"/>
          </w:rPr>
          <w:instrText xml:space="preserve"> PAGEREF _Toc17723463 \h </w:instrText>
        </w:r>
        <w:r w:rsidRPr="007B7109">
          <w:rPr>
            <w:rFonts w:ascii="Times New Roman" w:hAnsi="Times New Roman"/>
            <w:webHidden/>
            <w:sz w:val="24"/>
            <w:szCs w:val="24"/>
          </w:rPr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7B7109">
          <w:rPr>
            <w:rFonts w:ascii="Times New Roman" w:hAnsi="Times New Roman"/>
            <w:webHidden/>
            <w:sz w:val="24"/>
            <w:szCs w:val="24"/>
          </w:rPr>
          <w:t>4</w:t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7B7109" w:rsidRPr="007B7109" w:rsidRDefault="007B7109">
      <w:pPr>
        <w:pStyle w:val="Sumrio1"/>
        <w:rPr>
          <w:rFonts w:ascii="Times New Roman" w:eastAsiaTheme="minorEastAsia" w:hAnsi="Times New Roman"/>
          <w:caps w:val="0"/>
          <w:sz w:val="24"/>
          <w:szCs w:val="24"/>
          <w:lang w:val="en-US" w:eastAsia="en-US"/>
        </w:rPr>
      </w:pPr>
      <w:hyperlink w:anchor="_Toc17723464" w:history="1">
        <w:r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4.</w:t>
        </w:r>
        <w:r w:rsidRPr="007B7109">
          <w:rPr>
            <w:rFonts w:ascii="Times New Roman" w:eastAsiaTheme="minorEastAsia" w:hAnsi="Times New Roman"/>
            <w:caps w:val="0"/>
            <w:sz w:val="24"/>
            <w:szCs w:val="24"/>
            <w:lang w:val="en-US" w:eastAsia="en-US"/>
          </w:rPr>
          <w:tab/>
        </w:r>
        <w:r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Entregas</w:t>
        </w:r>
        <w:r w:rsidRPr="007B7109">
          <w:rPr>
            <w:rFonts w:ascii="Times New Roman" w:hAnsi="Times New Roman"/>
            <w:webHidden/>
            <w:sz w:val="24"/>
            <w:szCs w:val="24"/>
          </w:rPr>
          <w:tab/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7B7109">
          <w:rPr>
            <w:rFonts w:ascii="Times New Roman" w:hAnsi="Times New Roman"/>
            <w:webHidden/>
            <w:sz w:val="24"/>
            <w:szCs w:val="24"/>
          </w:rPr>
          <w:instrText xml:space="preserve"> PAGEREF _Toc17723464 \h </w:instrText>
        </w:r>
        <w:r w:rsidRPr="007B7109">
          <w:rPr>
            <w:rFonts w:ascii="Times New Roman" w:hAnsi="Times New Roman"/>
            <w:webHidden/>
            <w:sz w:val="24"/>
            <w:szCs w:val="24"/>
          </w:rPr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7B7109">
          <w:rPr>
            <w:rFonts w:ascii="Times New Roman" w:hAnsi="Times New Roman"/>
            <w:webHidden/>
            <w:sz w:val="24"/>
            <w:szCs w:val="24"/>
          </w:rPr>
          <w:t>4</w:t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7B7109" w:rsidRPr="007B7109" w:rsidRDefault="007B7109">
      <w:pPr>
        <w:pStyle w:val="Sumrio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hyperlink w:anchor="_Toc17723465" w:history="1">
        <w:r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4.1</w:t>
        </w:r>
        <w:r w:rsidRPr="007B7109">
          <w:rPr>
            <w:rFonts w:ascii="Times New Roman" w:eastAsiaTheme="minorEastAsia" w:hAnsi="Times New Roman"/>
            <w:smallCaps w:val="0"/>
            <w:noProof/>
            <w:sz w:val="24"/>
            <w:szCs w:val="24"/>
            <w:lang w:val="en-US" w:eastAsia="en-US"/>
          </w:rPr>
          <w:tab/>
        </w:r>
        <w:r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Entrega 1 - Plano de Atividades</w: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_Toc17723465 \h </w:instrTex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B7109" w:rsidRPr="007B7109" w:rsidRDefault="007B7109">
      <w:pPr>
        <w:pStyle w:val="Sumrio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hyperlink w:anchor="_Toc17723466" w:history="1">
        <w:r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4.2</w:t>
        </w:r>
        <w:r w:rsidRPr="007B7109">
          <w:rPr>
            <w:rFonts w:ascii="Times New Roman" w:eastAsiaTheme="minorEastAsia" w:hAnsi="Times New Roman"/>
            <w:smallCaps w:val="0"/>
            <w:noProof/>
            <w:sz w:val="24"/>
            <w:szCs w:val="24"/>
            <w:lang w:val="en-US" w:eastAsia="en-US"/>
          </w:rPr>
          <w:tab/>
        </w:r>
        <w:r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Entrega 2 - Apresentação da Solução</w: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_Toc17723466 \h </w:instrTex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B7109" w:rsidRPr="007B7109" w:rsidRDefault="007B7109">
      <w:pPr>
        <w:pStyle w:val="Sumrio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hyperlink w:anchor="_Toc17723467" w:history="1">
        <w:r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4.3</w:t>
        </w:r>
        <w:r w:rsidRPr="007B7109">
          <w:rPr>
            <w:rFonts w:ascii="Times New Roman" w:eastAsiaTheme="minorEastAsia" w:hAnsi="Times New Roman"/>
            <w:smallCaps w:val="0"/>
            <w:noProof/>
            <w:sz w:val="24"/>
            <w:szCs w:val="24"/>
            <w:lang w:val="en-US" w:eastAsia="en-US"/>
          </w:rPr>
          <w:tab/>
        </w:r>
        <w:r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Entrega 3 – Conjunto de Módulos p1</w: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_Toc17723467 \h </w:instrTex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B7109" w:rsidRPr="007B7109" w:rsidRDefault="007B7109">
      <w:pPr>
        <w:pStyle w:val="Sumrio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hyperlink w:anchor="_Toc17723468" w:history="1">
        <w:r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4.4</w:t>
        </w:r>
        <w:r w:rsidRPr="007B7109">
          <w:rPr>
            <w:rFonts w:ascii="Times New Roman" w:eastAsiaTheme="minorEastAsia" w:hAnsi="Times New Roman"/>
            <w:smallCaps w:val="0"/>
            <w:noProof/>
            <w:sz w:val="24"/>
            <w:szCs w:val="24"/>
            <w:lang w:val="en-US" w:eastAsia="en-US"/>
          </w:rPr>
          <w:tab/>
        </w:r>
        <w:r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Entrega 4 – Conjunto de Módulos p2</w: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_Toc17723468 \h </w:instrTex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B7109" w:rsidRPr="007B7109" w:rsidRDefault="007B7109">
      <w:pPr>
        <w:pStyle w:val="Sumrio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hyperlink w:anchor="_Toc17723469" w:history="1">
        <w:r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4.5</w:t>
        </w:r>
        <w:r w:rsidRPr="007B7109">
          <w:rPr>
            <w:rFonts w:ascii="Times New Roman" w:eastAsiaTheme="minorEastAsia" w:hAnsi="Times New Roman"/>
            <w:smallCaps w:val="0"/>
            <w:noProof/>
            <w:sz w:val="24"/>
            <w:szCs w:val="24"/>
            <w:lang w:val="en-US" w:eastAsia="en-US"/>
          </w:rPr>
          <w:tab/>
        </w:r>
        <w:r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Entrega 5 – Conjunto de Módulos p3</w: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_Toc17723469 \h </w:instrTex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B7109" w:rsidRPr="007B7109" w:rsidRDefault="007B7109">
      <w:pPr>
        <w:pStyle w:val="Sumrio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hyperlink w:anchor="_Toc17723470" w:history="1">
        <w:r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4.6</w:t>
        </w:r>
        <w:r w:rsidRPr="007B7109">
          <w:rPr>
            <w:rFonts w:ascii="Times New Roman" w:eastAsiaTheme="minorEastAsia" w:hAnsi="Times New Roman"/>
            <w:smallCaps w:val="0"/>
            <w:noProof/>
            <w:sz w:val="24"/>
            <w:szCs w:val="24"/>
            <w:lang w:val="en-US" w:eastAsia="en-US"/>
          </w:rPr>
          <w:tab/>
        </w:r>
        <w:r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Entrega 6 - Implantação e Formação</w: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_Toc17723470 \h </w:instrTex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B7109" w:rsidRPr="007B7109" w:rsidRDefault="007B7109">
      <w:pPr>
        <w:pStyle w:val="Sumrio1"/>
        <w:rPr>
          <w:rFonts w:ascii="Times New Roman" w:eastAsiaTheme="minorEastAsia" w:hAnsi="Times New Roman"/>
          <w:caps w:val="0"/>
          <w:sz w:val="24"/>
          <w:szCs w:val="24"/>
          <w:lang w:val="en-US" w:eastAsia="en-US"/>
        </w:rPr>
      </w:pPr>
      <w:hyperlink w:anchor="_Toc17723471" w:history="1">
        <w:r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5.</w:t>
        </w:r>
        <w:r w:rsidRPr="007B7109">
          <w:rPr>
            <w:rFonts w:ascii="Times New Roman" w:eastAsiaTheme="minorEastAsia" w:hAnsi="Times New Roman"/>
            <w:caps w:val="0"/>
            <w:sz w:val="24"/>
            <w:szCs w:val="24"/>
            <w:lang w:val="en-US" w:eastAsia="en-US"/>
          </w:rPr>
          <w:tab/>
        </w:r>
        <w:r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Plano de Aceitação</w:t>
        </w:r>
        <w:r w:rsidRPr="007B7109">
          <w:rPr>
            <w:rFonts w:ascii="Times New Roman" w:hAnsi="Times New Roman"/>
            <w:webHidden/>
            <w:sz w:val="24"/>
            <w:szCs w:val="24"/>
          </w:rPr>
          <w:tab/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7B7109">
          <w:rPr>
            <w:rFonts w:ascii="Times New Roman" w:hAnsi="Times New Roman"/>
            <w:webHidden/>
            <w:sz w:val="24"/>
            <w:szCs w:val="24"/>
          </w:rPr>
          <w:instrText xml:space="preserve"> PAGEREF _Toc17723471 \h </w:instrText>
        </w:r>
        <w:r w:rsidRPr="007B7109">
          <w:rPr>
            <w:rFonts w:ascii="Times New Roman" w:hAnsi="Times New Roman"/>
            <w:webHidden/>
            <w:sz w:val="24"/>
            <w:szCs w:val="24"/>
          </w:rPr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7B7109">
          <w:rPr>
            <w:rFonts w:ascii="Times New Roman" w:hAnsi="Times New Roman"/>
            <w:webHidden/>
            <w:sz w:val="24"/>
            <w:szCs w:val="24"/>
          </w:rPr>
          <w:t>5</w:t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  <w:bookmarkStart w:id="1" w:name="_GoBack"/>
      <w:bookmarkEnd w:id="1"/>
    </w:p>
    <w:p w:rsidR="007B7109" w:rsidRPr="007B7109" w:rsidRDefault="007B7109">
      <w:pPr>
        <w:pStyle w:val="Sumrio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hyperlink w:anchor="_Toc17723472" w:history="1">
        <w:r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5.1</w:t>
        </w:r>
        <w:r w:rsidRPr="007B7109">
          <w:rPr>
            <w:rFonts w:ascii="Times New Roman" w:eastAsiaTheme="minorEastAsia" w:hAnsi="Times New Roman"/>
            <w:smallCaps w:val="0"/>
            <w:noProof/>
            <w:sz w:val="24"/>
            <w:szCs w:val="24"/>
            <w:lang w:val="en-US" w:eastAsia="en-US"/>
          </w:rPr>
          <w:tab/>
        </w:r>
        <w:r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Critérios de Aceitação</w: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_Toc17723472 \h </w:instrTex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B7109" w:rsidRPr="007B7109" w:rsidRDefault="007B7109">
      <w:pPr>
        <w:pStyle w:val="Sumrio2"/>
        <w:tabs>
          <w:tab w:val="left" w:pos="960"/>
          <w:tab w:val="right" w:leader="dot" w:pos="9060"/>
        </w:tabs>
        <w:rPr>
          <w:rFonts w:ascii="Times New Roman" w:eastAsiaTheme="minorEastAsia" w:hAnsi="Times New Roman"/>
          <w:smallCaps w:val="0"/>
          <w:noProof/>
          <w:sz w:val="24"/>
          <w:szCs w:val="24"/>
          <w:lang w:val="en-US" w:eastAsia="en-US"/>
        </w:rPr>
      </w:pPr>
      <w:hyperlink w:anchor="_Toc17723473" w:history="1">
        <w:r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5.2</w:t>
        </w:r>
        <w:r w:rsidRPr="007B7109">
          <w:rPr>
            <w:rFonts w:ascii="Times New Roman" w:eastAsiaTheme="minorEastAsia" w:hAnsi="Times New Roman"/>
            <w:smallCaps w:val="0"/>
            <w:noProof/>
            <w:sz w:val="24"/>
            <w:szCs w:val="24"/>
            <w:lang w:val="en-US" w:eastAsia="en-US"/>
          </w:rPr>
          <w:tab/>
        </w:r>
        <w:r w:rsidRPr="007B7109">
          <w:rPr>
            <w:rStyle w:val="Hyperlink"/>
            <w:rFonts w:ascii="Times New Roman" w:hAnsi="Times New Roman"/>
            <w:noProof/>
            <w:sz w:val="24"/>
            <w:szCs w:val="24"/>
            <w:lang w:val="pt-PT"/>
          </w:rPr>
          <w:t>Registro do Status da Aceitação</w: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_Toc17723473 \h </w:instrTex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7B710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7B7109" w:rsidRPr="007B7109" w:rsidRDefault="007B7109">
      <w:pPr>
        <w:pStyle w:val="Sumrio1"/>
        <w:rPr>
          <w:rFonts w:ascii="Times New Roman" w:eastAsiaTheme="minorEastAsia" w:hAnsi="Times New Roman"/>
          <w:caps w:val="0"/>
          <w:sz w:val="24"/>
          <w:szCs w:val="24"/>
          <w:lang w:val="en-US" w:eastAsia="en-US"/>
        </w:rPr>
      </w:pPr>
      <w:hyperlink w:anchor="_Toc17723474" w:history="1">
        <w:r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6.</w:t>
        </w:r>
        <w:r w:rsidRPr="007B7109">
          <w:rPr>
            <w:rFonts w:ascii="Times New Roman" w:eastAsiaTheme="minorEastAsia" w:hAnsi="Times New Roman"/>
            <w:caps w:val="0"/>
            <w:sz w:val="24"/>
            <w:szCs w:val="24"/>
            <w:lang w:val="en-US" w:eastAsia="en-US"/>
          </w:rPr>
          <w:tab/>
        </w:r>
        <w:r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Exclusões</w:t>
        </w:r>
        <w:r w:rsidRPr="007B7109">
          <w:rPr>
            <w:rFonts w:ascii="Times New Roman" w:hAnsi="Times New Roman"/>
            <w:webHidden/>
            <w:sz w:val="24"/>
            <w:szCs w:val="24"/>
          </w:rPr>
          <w:tab/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7B7109">
          <w:rPr>
            <w:rFonts w:ascii="Times New Roman" w:hAnsi="Times New Roman"/>
            <w:webHidden/>
            <w:sz w:val="24"/>
            <w:szCs w:val="24"/>
          </w:rPr>
          <w:instrText xml:space="preserve"> PAGEREF _Toc17723474 \h </w:instrText>
        </w:r>
        <w:r w:rsidRPr="007B7109">
          <w:rPr>
            <w:rFonts w:ascii="Times New Roman" w:hAnsi="Times New Roman"/>
            <w:webHidden/>
            <w:sz w:val="24"/>
            <w:szCs w:val="24"/>
          </w:rPr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7B7109">
          <w:rPr>
            <w:rFonts w:ascii="Times New Roman" w:hAnsi="Times New Roman"/>
            <w:webHidden/>
            <w:sz w:val="24"/>
            <w:szCs w:val="24"/>
          </w:rPr>
          <w:t>6</w:t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7B7109" w:rsidRPr="007B7109" w:rsidRDefault="007B7109">
      <w:pPr>
        <w:pStyle w:val="Sumrio1"/>
        <w:rPr>
          <w:rFonts w:ascii="Times New Roman" w:eastAsiaTheme="minorEastAsia" w:hAnsi="Times New Roman"/>
          <w:caps w:val="0"/>
          <w:sz w:val="24"/>
          <w:szCs w:val="24"/>
          <w:lang w:val="en-US" w:eastAsia="en-US"/>
        </w:rPr>
      </w:pPr>
      <w:hyperlink w:anchor="_Toc17723475" w:history="1">
        <w:r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7.</w:t>
        </w:r>
        <w:r w:rsidRPr="007B7109">
          <w:rPr>
            <w:rFonts w:ascii="Times New Roman" w:eastAsiaTheme="minorEastAsia" w:hAnsi="Times New Roman"/>
            <w:caps w:val="0"/>
            <w:sz w:val="24"/>
            <w:szCs w:val="24"/>
            <w:lang w:val="en-US" w:eastAsia="en-US"/>
          </w:rPr>
          <w:tab/>
        </w:r>
        <w:r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Restrições</w:t>
        </w:r>
        <w:r w:rsidRPr="007B7109">
          <w:rPr>
            <w:rFonts w:ascii="Times New Roman" w:hAnsi="Times New Roman"/>
            <w:webHidden/>
            <w:sz w:val="24"/>
            <w:szCs w:val="24"/>
          </w:rPr>
          <w:tab/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7B7109">
          <w:rPr>
            <w:rFonts w:ascii="Times New Roman" w:hAnsi="Times New Roman"/>
            <w:webHidden/>
            <w:sz w:val="24"/>
            <w:szCs w:val="24"/>
          </w:rPr>
          <w:instrText xml:space="preserve"> PAGEREF _Toc17723475 \h </w:instrText>
        </w:r>
        <w:r w:rsidRPr="007B7109">
          <w:rPr>
            <w:rFonts w:ascii="Times New Roman" w:hAnsi="Times New Roman"/>
            <w:webHidden/>
            <w:sz w:val="24"/>
            <w:szCs w:val="24"/>
          </w:rPr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7B7109">
          <w:rPr>
            <w:rFonts w:ascii="Times New Roman" w:hAnsi="Times New Roman"/>
            <w:webHidden/>
            <w:sz w:val="24"/>
            <w:szCs w:val="24"/>
          </w:rPr>
          <w:t>6</w:t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7B7109" w:rsidRDefault="007B7109">
      <w:pPr>
        <w:pStyle w:val="Sumrio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17723476" w:history="1">
        <w:r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8.</w:t>
        </w:r>
        <w:r w:rsidRPr="007B7109">
          <w:rPr>
            <w:rFonts w:ascii="Times New Roman" w:eastAsiaTheme="minorEastAsia" w:hAnsi="Times New Roman"/>
            <w:caps w:val="0"/>
            <w:sz w:val="24"/>
            <w:szCs w:val="24"/>
            <w:lang w:val="en-US" w:eastAsia="en-US"/>
          </w:rPr>
          <w:tab/>
        </w:r>
        <w:r w:rsidRPr="007B7109">
          <w:rPr>
            <w:rStyle w:val="Hyperlink"/>
            <w:rFonts w:ascii="Times New Roman" w:hAnsi="Times New Roman"/>
            <w:sz w:val="24"/>
            <w:szCs w:val="24"/>
            <w:lang w:val="pt-PT"/>
          </w:rPr>
          <w:t>Premissas</w:t>
        </w:r>
        <w:r w:rsidRPr="007B7109">
          <w:rPr>
            <w:rFonts w:ascii="Times New Roman" w:hAnsi="Times New Roman"/>
            <w:webHidden/>
            <w:sz w:val="24"/>
            <w:szCs w:val="24"/>
          </w:rPr>
          <w:tab/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7B7109">
          <w:rPr>
            <w:rFonts w:ascii="Times New Roman" w:hAnsi="Times New Roman"/>
            <w:webHidden/>
            <w:sz w:val="24"/>
            <w:szCs w:val="24"/>
          </w:rPr>
          <w:instrText xml:space="preserve"> PAGEREF _Toc17723476 \h </w:instrText>
        </w:r>
        <w:r w:rsidRPr="007B7109">
          <w:rPr>
            <w:rFonts w:ascii="Times New Roman" w:hAnsi="Times New Roman"/>
            <w:webHidden/>
            <w:sz w:val="24"/>
            <w:szCs w:val="24"/>
          </w:rPr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7B7109">
          <w:rPr>
            <w:rFonts w:ascii="Times New Roman" w:hAnsi="Times New Roman"/>
            <w:webHidden/>
            <w:sz w:val="24"/>
            <w:szCs w:val="24"/>
          </w:rPr>
          <w:t>6</w:t>
        </w:r>
        <w:r w:rsidRPr="007B7109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:rsidR="00013A3D" w:rsidRPr="00A12BFD" w:rsidRDefault="00A2509D" w:rsidP="00A647EE">
      <w:pPr>
        <w:pStyle w:val="Sumrio1"/>
        <w:rPr>
          <w:lang w:val="pt-PT"/>
        </w:rPr>
      </w:pPr>
      <w:r w:rsidRPr="00A12BFD">
        <w:rPr>
          <w:lang w:val="pt-PT"/>
        </w:rPr>
        <w:fldChar w:fldCharType="end"/>
      </w:r>
    </w:p>
    <w:p w:rsidR="00013A3D" w:rsidRPr="00A12BFD" w:rsidRDefault="00013A3D">
      <w:pPr>
        <w:rPr>
          <w:lang w:val="pt-PT"/>
        </w:rPr>
        <w:sectPr w:rsidR="00013A3D" w:rsidRPr="00A12BFD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B95893" w:rsidRPr="00A12BFD" w:rsidRDefault="00B95893" w:rsidP="00B95893">
      <w:pPr>
        <w:pStyle w:val="Ttulo1"/>
        <w:rPr>
          <w:lang w:val="pt-PT"/>
        </w:rPr>
      </w:pPr>
      <w:bookmarkStart w:id="2" w:name="_Toc310363823"/>
      <w:bookmarkStart w:id="3" w:name="_Toc17723461"/>
      <w:r w:rsidRPr="00A12BFD">
        <w:rPr>
          <w:lang w:val="pt-PT"/>
        </w:rPr>
        <w:lastRenderedPageBreak/>
        <w:t>Descrição do projeto</w:t>
      </w:r>
      <w:bookmarkEnd w:id="2"/>
      <w:bookmarkEnd w:id="3"/>
    </w:p>
    <w:p w:rsidR="00B95893" w:rsidRPr="00A12BFD" w:rsidRDefault="00252729" w:rsidP="00B95893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  <w:shd w:val="clear" w:color="auto" w:fill="FFFFFF"/>
          <w:lang w:val="pt-PT"/>
        </w:rPr>
      </w:pPr>
      <w:r w:rsidRPr="0050393A">
        <w:rPr>
          <w:rFonts w:ascii="Times New Roman" w:hAnsi="Times New Roman"/>
          <w:sz w:val="24"/>
          <w:szCs w:val="24"/>
          <w:lang w:val="pt-PT"/>
        </w:rPr>
        <w:t>A cooperativa Luana semeia sorrisos é</w:t>
      </w:r>
      <w:r w:rsidR="0043786B">
        <w:rPr>
          <w:rFonts w:ascii="Times New Roman" w:hAnsi="Times New Roman"/>
          <w:sz w:val="24"/>
          <w:szCs w:val="24"/>
          <w:lang w:val="pt-PT"/>
        </w:rPr>
        <w:t xml:space="preserve"> uma organização </w:t>
      </w:r>
      <w:r w:rsidR="00BD50EB">
        <w:rPr>
          <w:rFonts w:ascii="Times New Roman" w:hAnsi="Times New Roman"/>
          <w:sz w:val="24"/>
          <w:szCs w:val="24"/>
          <w:lang w:val="pt-PT"/>
        </w:rPr>
        <w:t>não-governamental</w:t>
      </w:r>
      <w:r w:rsidRPr="0050393A">
        <w:rPr>
          <w:rFonts w:ascii="Times New Roman" w:hAnsi="Times New Roman"/>
          <w:sz w:val="24"/>
          <w:szCs w:val="24"/>
          <w:lang w:val="pt-PT"/>
        </w:rPr>
        <w:t xml:space="preserve"> quem tem como</w:t>
      </w:r>
      <w:r w:rsidRPr="00A12BFD">
        <w:rPr>
          <w:rFonts w:ascii="Times New Roman" w:hAnsi="Times New Roman"/>
          <w:sz w:val="24"/>
          <w:szCs w:val="24"/>
          <w:lang w:val="pt-PT"/>
        </w:rPr>
        <w:t xml:space="preserve"> objetivo primordial </w:t>
      </w:r>
      <w:r w:rsidRPr="00A12BFD">
        <w:rPr>
          <w:rFonts w:ascii="Times New Roman" w:hAnsi="Times New Roman"/>
          <w:sz w:val="24"/>
          <w:szCs w:val="24"/>
          <w:shd w:val="clear" w:color="auto" w:fill="FFFFFF"/>
          <w:lang w:val="pt-PT"/>
        </w:rPr>
        <w:t>Contribuir para divulgação, informação e sensibilização sobre as doenças raras e mentais a nível do país.</w:t>
      </w:r>
    </w:p>
    <w:p w:rsidR="006B20CE" w:rsidRPr="00A12BFD" w:rsidRDefault="00252729" w:rsidP="00B95893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  <w:shd w:val="clear" w:color="auto" w:fill="FFFFFF"/>
          <w:lang w:val="pt-PT"/>
        </w:rPr>
      </w:pPr>
      <w:r w:rsidRPr="00A12BFD">
        <w:rPr>
          <w:rFonts w:ascii="Times New Roman" w:hAnsi="Times New Roman"/>
          <w:sz w:val="24"/>
          <w:szCs w:val="24"/>
          <w:shd w:val="clear" w:color="auto" w:fill="FFFFFF"/>
          <w:lang w:val="pt-PT"/>
        </w:rPr>
        <w:t xml:space="preserve">Actualmente a instituição tem enfrentado uma grande dificuldade no </w:t>
      </w:r>
      <w:r w:rsidR="006B20CE" w:rsidRPr="00A12BFD">
        <w:rPr>
          <w:rFonts w:ascii="Times New Roman" w:hAnsi="Times New Roman"/>
          <w:sz w:val="24"/>
          <w:szCs w:val="24"/>
          <w:shd w:val="clear" w:color="auto" w:fill="FFFFFF"/>
          <w:lang w:val="pt-PT"/>
        </w:rPr>
        <w:t xml:space="preserve">que </w:t>
      </w:r>
      <w:r w:rsidRPr="00A12BFD">
        <w:rPr>
          <w:rFonts w:ascii="Times New Roman" w:hAnsi="Times New Roman"/>
          <w:sz w:val="24"/>
          <w:szCs w:val="24"/>
          <w:shd w:val="clear" w:color="auto" w:fill="FFFFFF"/>
          <w:lang w:val="pt-PT"/>
        </w:rPr>
        <w:t>concerne a obtenção e divulgação da informação de doenças raras e mentais.</w:t>
      </w:r>
    </w:p>
    <w:p w:rsidR="006B20CE" w:rsidRPr="00A12BFD" w:rsidRDefault="007312B8" w:rsidP="00B95893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  <w:shd w:val="clear" w:color="auto" w:fill="FFFFFF"/>
          <w:lang w:val="pt-PT"/>
        </w:rPr>
      </w:pPr>
      <w:r w:rsidRPr="00A12BFD">
        <w:rPr>
          <w:rFonts w:ascii="Times New Roman" w:hAnsi="Times New Roman"/>
          <w:sz w:val="24"/>
          <w:szCs w:val="24"/>
          <w:shd w:val="clear" w:color="auto" w:fill="FFFFFF"/>
          <w:lang w:val="pt-PT"/>
        </w:rPr>
        <w:t xml:space="preserve">Com vista a alcançar os objetivos acima mencionados surge o projecto de desenho de meios para divulgação das </w:t>
      </w:r>
      <w:r w:rsidR="00D41DE4" w:rsidRPr="00A12BFD">
        <w:rPr>
          <w:rFonts w:ascii="Times New Roman" w:hAnsi="Times New Roman"/>
          <w:sz w:val="24"/>
          <w:szCs w:val="24"/>
          <w:shd w:val="clear" w:color="auto" w:fill="FFFFFF"/>
          <w:lang w:val="pt-PT"/>
        </w:rPr>
        <w:t>informações que ser feito através de uma plataforma web.</w:t>
      </w:r>
    </w:p>
    <w:p w:rsidR="006B20CE" w:rsidRDefault="006B20CE" w:rsidP="00B95893">
      <w:pPr>
        <w:autoSpaceDE w:val="0"/>
        <w:autoSpaceDN w:val="0"/>
        <w:adjustRightInd w:val="0"/>
        <w:spacing w:before="0" w:after="0"/>
        <w:rPr>
          <w:rFonts w:ascii="Times New Roman" w:hAnsi="Times New Roman"/>
          <w:b/>
          <w:sz w:val="24"/>
          <w:szCs w:val="24"/>
          <w:lang w:val="pt-PT"/>
        </w:rPr>
      </w:pPr>
    </w:p>
    <w:p w:rsidR="00BD50EB" w:rsidRDefault="00BD50EB" w:rsidP="00BD50EB">
      <w:pPr>
        <w:pStyle w:val="Ttulo1"/>
        <w:rPr>
          <w:lang w:val="pt-PT"/>
        </w:rPr>
      </w:pPr>
      <w:bookmarkStart w:id="4" w:name="_Toc17723462"/>
      <w:r>
        <w:rPr>
          <w:lang w:val="pt-PT"/>
        </w:rPr>
        <w:t>Objectivos</w:t>
      </w:r>
      <w:bookmarkEnd w:id="4"/>
      <w:r>
        <w:rPr>
          <w:lang w:val="pt-PT"/>
        </w:rPr>
        <w:t xml:space="preserve"> </w:t>
      </w:r>
    </w:p>
    <w:p w:rsidR="00BD50EB" w:rsidRDefault="00BD50EB" w:rsidP="00F14DDD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 xml:space="preserve">Garantir a difusão da informação relativa as doenças </w:t>
      </w:r>
      <w:r w:rsidR="00395105">
        <w:rPr>
          <w:lang w:val="pt-PT"/>
        </w:rPr>
        <w:t>raras;</w:t>
      </w:r>
    </w:p>
    <w:p w:rsidR="00BD50EB" w:rsidRDefault="00BD50EB" w:rsidP="00F14DDD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 xml:space="preserve"> </w:t>
      </w:r>
      <w:r w:rsidR="00DF07E4">
        <w:rPr>
          <w:lang w:val="pt-PT"/>
        </w:rPr>
        <w:t xml:space="preserve">Formar colaboradores de modo que </w:t>
      </w:r>
      <w:r w:rsidR="00395105">
        <w:rPr>
          <w:lang w:val="pt-PT"/>
        </w:rPr>
        <w:t>estejam dotados</w:t>
      </w:r>
      <w:r w:rsidR="00DF07E4">
        <w:rPr>
          <w:lang w:val="pt-PT"/>
        </w:rPr>
        <w:t xml:space="preserve"> de capacidades técnicas para realizar a gestão do conteúdo </w:t>
      </w:r>
      <w:r w:rsidR="00FC54A6">
        <w:rPr>
          <w:lang w:val="pt-PT"/>
        </w:rPr>
        <w:t>do sistema;</w:t>
      </w:r>
    </w:p>
    <w:p w:rsidR="00FC54A6" w:rsidRPr="00BD50EB" w:rsidRDefault="00FC54A6" w:rsidP="00F14DDD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 xml:space="preserve">Facultar os portadores de doenças raras o </w:t>
      </w:r>
      <w:r w:rsidR="007C4853">
        <w:rPr>
          <w:lang w:val="pt-PT"/>
        </w:rPr>
        <w:t xml:space="preserve">acesso </w:t>
      </w:r>
      <w:r>
        <w:rPr>
          <w:rFonts w:ascii="Times New Roman" w:hAnsi="Times New Roman"/>
          <w:lang w:val="pt-PT"/>
        </w:rPr>
        <w:t>à</w:t>
      </w:r>
      <w:r w:rsidR="007C4853">
        <w:rPr>
          <w:lang w:val="pt-PT"/>
        </w:rPr>
        <w:t xml:space="preserve"> </w:t>
      </w:r>
      <w:r>
        <w:rPr>
          <w:lang w:val="pt-PT"/>
        </w:rPr>
        <w:t>entidades ou instituições que podem prover apoios diversos.</w:t>
      </w:r>
    </w:p>
    <w:p w:rsidR="00B95893" w:rsidRPr="00A12BFD" w:rsidRDefault="00B95893" w:rsidP="00B95893">
      <w:pPr>
        <w:pStyle w:val="Ttulo1"/>
        <w:rPr>
          <w:lang w:val="pt-PT"/>
        </w:rPr>
      </w:pPr>
      <w:bookmarkStart w:id="5" w:name="_Toc310363824"/>
      <w:bookmarkStart w:id="6" w:name="_Toc17723463"/>
      <w:r w:rsidRPr="00A12BFD">
        <w:rPr>
          <w:lang w:val="pt-PT"/>
        </w:rPr>
        <w:t>Descrição do produto</w:t>
      </w:r>
      <w:bookmarkEnd w:id="5"/>
      <w:bookmarkEnd w:id="6"/>
    </w:p>
    <w:p w:rsidR="00514765" w:rsidRPr="00A12BFD" w:rsidRDefault="00D41DE4" w:rsidP="00B95893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  <w:lang w:val="pt-PT"/>
        </w:rPr>
      </w:pPr>
      <w:r w:rsidRPr="00A12BFD">
        <w:rPr>
          <w:rFonts w:ascii="Times New Roman" w:hAnsi="Times New Roman"/>
          <w:sz w:val="24"/>
          <w:szCs w:val="24"/>
          <w:lang w:val="pt-PT"/>
        </w:rPr>
        <w:t>Com a plataforma os pacientes poderão interagir um com os outros por meio de fóruns embutidos na plataforma; poderão também publicar pedidos de apoio, visualizar campanhas informativas, artigos e relatórios relacionados a doenças raras.</w:t>
      </w:r>
    </w:p>
    <w:p w:rsidR="00462A98" w:rsidRPr="00A12BFD" w:rsidRDefault="00462A98" w:rsidP="00462A98">
      <w:pPr>
        <w:rPr>
          <w:rFonts w:ascii="Times New Roman" w:hAnsi="Times New Roman"/>
          <w:sz w:val="24"/>
          <w:szCs w:val="24"/>
          <w:lang w:val="pt-PT"/>
        </w:rPr>
      </w:pPr>
      <w:r w:rsidRPr="00A12BFD">
        <w:rPr>
          <w:rFonts w:ascii="Times New Roman" w:hAnsi="Times New Roman"/>
          <w:sz w:val="24"/>
          <w:szCs w:val="24"/>
          <w:lang w:val="pt-PT"/>
        </w:rPr>
        <w:t xml:space="preserve">O sistema tem como objetivo principal permitir a iteração entre portadores de doenças raras ou seus representantes e entidades que possam prover apoio diverso. Este projecto mostra-se importante para os doentes/responsáveis a medida em que vai permitir que estes tenham mais informações úteis do assunto em causa e possam interagir com gente na mesma situação. É uma forma de promover a inclusão social visto que muitas vezes os padecentes de doenças raras acabam sendo excluídos ou esquecidos. </w:t>
      </w:r>
    </w:p>
    <w:p w:rsidR="00462A98" w:rsidRPr="00A12BFD" w:rsidRDefault="00462A98" w:rsidP="00B95893">
      <w:pPr>
        <w:autoSpaceDE w:val="0"/>
        <w:autoSpaceDN w:val="0"/>
        <w:adjustRightInd w:val="0"/>
        <w:spacing w:before="0" w:after="0"/>
        <w:rPr>
          <w:rFonts w:ascii="Times New Roman" w:hAnsi="Times New Roman"/>
          <w:color w:val="0000FF"/>
          <w:sz w:val="24"/>
          <w:szCs w:val="24"/>
          <w:lang w:val="pt-PT"/>
        </w:rPr>
      </w:pPr>
    </w:p>
    <w:p w:rsidR="000E5CD2" w:rsidRPr="00A12BFD" w:rsidRDefault="000E5CD2" w:rsidP="000E5CD2">
      <w:pPr>
        <w:pStyle w:val="Ttulo1"/>
        <w:rPr>
          <w:lang w:val="pt-PT"/>
        </w:rPr>
      </w:pPr>
      <w:bookmarkStart w:id="7" w:name="_Toc310363825"/>
      <w:bookmarkStart w:id="8" w:name="_Toc17723464"/>
      <w:r w:rsidRPr="00A12BFD">
        <w:rPr>
          <w:lang w:val="pt-PT"/>
        </w:rPr>
        <w:t>Entregas</w:t>
      </w:r>
      <w:bookmarkEnd w:id="7"/>
      <w:bookmarkEnd w:id="8"/>
    </w:p>
    <w:p w:rsidR="000E5CD2" w:rsidRDefault="000E5CD2" w:rsidP="000E5CD2">
      <w:pPr>
        <w:pStyle w:val="Ttulo2"/>
        <w:rPr>
          <w:lang w:val="pt-PT"/>
        </w:rPr>
      </w:pPr>
      <w:bookmarkStart w:id="9" w:name="_Toc310363826"/>
      <w:bookmarkStart w:id="10" w:name="_Toc17723465"/>
      <w:r w:rsidRPr="00A12BFD">
        <w:rPr>
          <w:lang w:val="pt-PT"/>
        </w:rPr>
        <w:t>Entrega 1</w:t>
      </w:r>
      <w:bookmarkEnd w:id="9"/>
      <w:r w:rsidR="0050393A">
        <w:rPr>
          <w:lang w:val="pt-PT"/>
        </w:rPr>
        <w:t xml:space="preserve"> - Plano de Atividades</w:t>
      </w:r>
      <w:bookmarkEnd w:id="10"/>
    </w:p>
    <w:p w:rsidR="00191A03" w:rsidRDefault="00191A03" w:rsidP="0050393A">
      <w:pPr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O plano de atividades, consiste num cronograma de atividades a serem realizadas no decorrer do presente projeto, isto é, uma descrição do que vai se fazer, quanto tempo</w:t>
      </w:r>
      <w:r w:rsidR="0024047B">
        <w:rPr>
          <w:rFonts w:ascii="Times New Roman" w:hAnsi="Times New Roman"/>
          <w:sz w:val="24"/>
          <w:szCs w:val="24"/>
          <w:lang w:val="pt-PT"/>
        </w:rPr>
        <w:t xml:space="preserve"> vai levar e as datas das reuniões entre o cliente e os representantes da equipe de desenvolvimento de modo a apesentar o ponto de situação e validar possíveis entregáveis. </w:t>
      </w:r>
    </w:p>
    <w:p w:rsidR="00514765" w:rsidRPr="00A12BFD" w:rsidRDefault="00514765" w:rsidP="00514765">
      <w:pPr>
        <w:pStyle w:val="Ttulo2"/>
        <w:rPr>
          <w:lang w:val="pt-PT"/>
        </w:rPr>
      </w:pPr>
      <w:bookmarkStart w:id="11" w:name="_Toc310363827"/>
      <w:bookmarkStart w:id="12" w:name="_Toc84830889"/>
      <w:bookmarkStart w:id="13" w:name="_Toc310363828"/>
      <w:bookmarkStart w:id="14" w:name="_Toc17723466"/>
      <w:r w:rsidRPr="00A12BFD">
        <w:rPr>
          <w:lang w:val="pt-PT"/>
        </w:rPr>
        <w:t>Entrega 2</w:t>
      </w:r>
      <w:bookmarkEnd w:id="11"/>
      <w:r w:rsidR="0050393A">
        <w:rPr>
          <w:lang w:val="pt-PT"/>
        </w:rPr>
        <w:t xml:space="preserve"> - Apresentação da Solução</w:t>
      </w:r>
      <w:bookmarkEnd w:id="14"/>
    </w:p>
    <w:p w:rsidR="00514765" w:rsidRDefault="007F446B" w:rsidP="00514765">
      <w:pPr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A apresentação aborda os pontos chaves do projeto</w:t>
      </w:r>
      <w:r w:rsidR="009948F5">
        <w:rPr>
          <w:rFonts w:ascii="Times New Roman" w:hAnsi="Times New Roman"/>
          <w:sz w:val="24"/>
          <w:szCs w:val="24"/>
          <w:lang w:val="pt-PT"/>
        </w:rPr>
        <w:t>,</w:t>
      </w:r>
      <w:r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9948F5">
        <w:rPr>
          <w:rFonts w:ascii="Times New Roman" w:hAnsi="Times New Roman"/>
          <w:sz w:val="24"/>
          <w:szCs w:val="24"/>
          <w:lang w:val="pt-PT"/>
        </w:rPr>
        <w:t>ela vai explanar os seguintes pontos:</w:t>
      </w:r>
    </w:p>
    <w:p w:rsidR="009948F5" w:rsidRDefault="00613DFC" w:rsidP="00F14DDD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Objetivos</w:t>
      </w:r>
      <w:r w:rsidR="009948F5">
        <w:rPr>
          <w:rFonts w:ascii="Times New Roman" w:hAnsi="Times New Roman"/>
          <w:sz w:val="24"/>
          <w:szCs w:val="24"/>
          <w:lang w:val="pt-PT"/>
        </w:rPr>
        <w:t xml:space="preserve"> a serem alcançados pelo </w:t>
      </w:r>
      <w:r>
        <w:rPr>
          <w:rFonts w:ascii="Times New Roman" w:hAnsi="Times New Roman"/>
          <w:sz w:val="24"/>
          <w:szCs w:val="24"/>
          <w:lang w:val="pt-PT"/>
        </w:rPr>
        <w:t>projeto</w:t>
      </w:r>
      <w:r w:rsidR="009948F5">
        <w:rPr>
          <w:rFonts w:ascii="Times New Roman" w:hAnsi="Times New Roman"/>
          <w:sz w:val="24"/>
          <w:szCs w:val="24"/>
          <w:lang w:val="pt-PT"/>
        </w:rPr>
        <w:t xml:space="preserve">. </w:t>
      </w:r>
    </w:p>
    <w:p w:rsidR="001E3C6A" w:rsidRPr="001E3C6A" w:rsidRDefault="001E3C6A" w:rsidP="00F14DDD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  <w:lang w:val="pt-PT"/>
        </w:rPr>
      </w:pPr>
      <w:r w:rsidRPr="001E3C6A">
        <w:rPr>
          <w:rFonts w:ascii="Times New Roman" w:hAnsi="Times New Roman"/>
          <w:sz w:val="24"/>
          <w:szCs w:val="24"/>
          <w:lang w:val="pt-PT"/>
        </w:rPr>
        <w:t xml:space="preserve">Requisitos </w:t>
      </w:r>
    </w:p>
    <w:p w:rsidR="009948F5" w:rsidRPr="005D6F59" w:rsidRDefault="009948F5" w:rsidP="00F14DDD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 xml:space="preserve">Benefícios </w:t>
      </w:r>
      <w:r w:rsidR="0043786B">
        <w:rPr>
          <w:rFonts w:ascii="Times New Roman" w:hAnsi="Times New Roman"/>
          <w:sz w:val="24"/>
          <w:szCs w:val="24"/>
          <w:lang w:val="pt-PT"/>
        </w:rPr>
        <w:t>da solução</w:t>
      </w:r>
      <w:r w:rsidR="0043786B" w:rsidRPr="005D6F59">
        <w:rPr>
          <w:rFonts w:ascii="Times New Roman" w:hAnsi="Times New Roman"/>
          <w:sz w:val="24"/>
          <w:szCs w:val="24"/>
          <w:lang w:val="pt-PT"/>
        </w:rPr>
        <w:t xml:space="preserve"> </w:t>
      </w:r>
    </w:p>
    <w:p w:rsidR="0043786B" w:rsidRDefault="005F34D6" w:rsidP="00F14DDD">
      <w:pPr>
        <w:pStyle w:val="PargrafodaLista"/>
        <w:numPr>
          <w:ilvl w:val="0"/>
          <w:numId w:val="7"/>
        </w:numPr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Resultados esperados</w:t>
      </w:r>
    </w:p>
    <w:p w:rsidR="0043786B" w:rsidRPr="00705617" w:rsidRDefault="0043786B" w:rsidP="00705617">
      <w:pPr>
        <w:rPr>
          <w:rFonts w:ascii="Times New Roman" w:hAnsi="Times New Roman"/>
          <w:sz w:val="24"/>
          <w:szCs w:val="24"/>
          <w:lang w:val="pt-PT"/>
        </w:rPr>
      </w:pPr>
    </w:p>
    <w:p w:rsidR="0050393A" w:rsidRDefault="0050393A" w:rsidP="0050393A">
      <w:pPr>
        <w:pStyle w:val="Ttulo2"/>
        <w:rPr>
          <w:lang w:val="pt-PT"/>
        </w:rPr>
      </w:pPr>
      <w:bookmarkStart w:id="15" w:name="_Toc17723467"/>
      <w:r w:rsidRPr="00A12BFD">
        <w:rPr>
          <w:lang w:val="pt-PT"/>
        </w:rPr>
        <w:lastRenderedPageBreak/>
        <w:t>Entrega 3</w:t>
      </w:r>
      <w:r>
        <w:rPr>
          <w:lang w:val="pt-PT"/>
        </w:rPr>
        <w:t xml:space="preserve"> – Conjunto de Módulos </w:t>
      </w:r>
      <w:r w:rsidR="00395105">
        <w:rPr>
          <w:lang w:val="pt-PT"/>
        </w:rPr>
        <w:t>p</w:t>
      </w:r>
      <w:r>
        <w:rPr>
          <w:lang w:val="pt-PT"/>
        </w:rPr>
        <w:t>1</w:t>
      </w:r>
      <w:bookmarkEnd w:id="15"/>
    </w:p>
    <w:p w:rsidR="00AB6163" w:rsidRPr="001E3C6A" w:rsidRDefault="00705617" w:rsidP="0050393A">
      <w:pPr>
        <w:rPr>
          <w:rFonts w:ascii="Times New Roman" w:hAnsi="Times New Roman"/>
          <w:sz w:val="24"/>
          <w:szCs w:val="24"/>
          <w:lang w:val="pt-PT"/>
        </w:rPr>
      </w:pPr>
      <w:r w:rsidRPr="001E3C6A">
        <w:rPr>
          <w:rFonts w:ascii="Times New Roman" w:hAnsi="Times New Roman"/>
          <w:sz w:val="24"/>
          <w:szCs w:val="24"/>
          <w:lang w:val="pt-PT"/>
        </w:rPr>
        <w:t>É</w:t>
      </w:r>
      <w:r w:rsidR="009576A2" w:rsidRPr="001E3C6A">
        <w:rPr>
          <w:rFonts w:ascii="Times New Roman" w:hAnsi="Times New Roman"/>
          <w:sz w:val="24"/>
          <w:szCs w:val="24"/>
          <w:lang w:val="pt-PT"/>
        </w:rPr>
        <w:t xml:space="preserve"> nesta entrega que se fará</w:t>
      </w:r>
      <w:r w:rsidRPr="001E3C6A">
        <w:rPr>
          <w:rFonts w:ascii="Times New Roman" w:hAnsi="Times New Roman"/>
          <w:sz w:val="24"/>
          <w:szCs w:val="24"/>
          <w:lang w:val="pt-PT"/>
        </w:rPr>
        <w:t xml:space="preserve"> a apresentação duma parte do s</w:t>
      </w:r>
      <w:r w:rsidR="00AB6163" w:rsidRPr="001E3C6A">
        <w:rPr>
          <w:rFonts w:ascii="Times New Roman" w:hAnsi="Times New Roman"/>
          <w:sz w:val="24"/>
          <w:szCs w:val="24"/>
          <w:lang w:val="pt-PT"/>
        </w:rPr>
        <w:t>istema, que esta relacionada com os seguintes:</w:t>
      </w:r>
    </w:p>
    <w:p w:rsidR="00AB6163" w:rsidRPr="001E3C6A" w:rsidRDefault="00AB6163" w:rsidP="00F14DDD">
      <w:pPr>
        <w:pStyle w:val="PargrafodaLista"/>
        <w:numPr>
          <w:ilvl w:val="0"/>
          <w:numId w:val="8"/>
        </w:numPr>
        <w:rPr>
          <w:rFonts w:ascii="Times New Roman" w:hAnsi="Times New Roman"/>
          <w:sz w:val="24"/>
          <w:szCs w:val="24"/>
          <w:lang w:val="pt-PT"/>
        </w:rPr>
      </w:pPr>
      <w:r w:rsidRPr="001E3C6A">
        <w:rPr>
          <w:rFonts w:ascii="Times New Roman" w:hAnsi="Times New Roman"/>
          <w:sz w:val="24"/>
          <w:szCs w:val="24"/>
          <w:lang w:val="pt-PT"/>
        </w:rPr>
        <w:t>A</w:t>
      </w:r>
      <w:r w:rsidR="00705617" w:rsidRPr="001E3C6A">
        <w:rPr>
          <w:rFonts w:ascii="Times New Roman" w:hAnsi="Times New Roman"/>
          <w:sz w:val="24"/>
          <w:szCs w:val="24"/>
          <w:lang w:val="pt-PT"/>
        </w:rPr>
        <w:t>dministração</w:t>
      </w:r>
      <w:r w:rsidRPr="001E3C6A">
        <w:rPr>
          <w:rFonts w:ascii="Times New Roman" w:hAnsi="Times New Roman"/>
          <w:sz w:val="24"/>
          <w:szCs w:val="24"/>
          <w:lang w:val="pt-PT"/>
        </w:rPr>
        <w:t xml:space="preserve">: será possível visualizar o BackOffice do administrador, </w:t>
      </w:r>
      <w:r w:rsidR="009576A2" w:rsidRPr="001E3C6A">
        <w:rPr>
          <w:rFonts w:ascii="Times New Roman" w:hAnsi="Times New Roman"/>
          <w:sz w:val="24"/>
          <w:szCs w:val="24"/>
          <w:lang w:val="pt-PT"/>
        </w:rPr>
        <w:t>nele será possível efetuar o cadastro do profissional de saúde e fazer gestão dos usuários.</w:t>
      </w:r>
    </w:p>
    <w:p w:rsidR="0050393A" w:rsidRPr="001E3C6A" w:rsidRDefault="009576A2" w:rsidP="00F14DDD">
      <w:pPr>
        <w:pStyle w:val="PargrafodaLista"/>
        <w:numPr>
          <w:ilvl w:val="0"/>
          <w:numId w:val="8"/>
        </w:numPr>
        <w:rPr>
          <w:rFonts w:ascii="Times New Roman" w:hAnsi="Times New Roman"/>
          <w:sz w:val="24"/>
          <w:szCs w:val="24"/>
          <w:lang w:val="pt-PT"/>
        </w:rPr>
      </w:pPr>
      <w:r w:rsidRPr="001E3C6A">
        <w:rPr>
          <w:rFonts w:ascii="Times New Roman" w:hAnsi="Times New Roman"/>
          <w:sz w:val="24"/>
          <w:szCs w:val="24"/>
          <w:lang w:val="pt-PT"/>
        </w:rPr>
        <w:t>Profissionais de saúde: nesse BackOffice será possível cadastrar doenças, instituições de saúde</w:t>
      </w:r>
      <w:r w:rsidR="008E73FC" w:rsidRPr="001E3C6A">
        <w:rPr>
          <w:rFonts w:ascii="Times New Roman" w:hAnsi="Times New Roman"/>
          <w:sz w:val="24"/>
          <w:szCs w:val="24"/>
          <w:lang w:val="pt-PT"/>
        </w:rPr>
        <w:t>, editar</w:t>
      </w:r>
      <w:r w:rsidRPr="001E3C6A">
        <w:rPr>
          <w:rFonts w:ascii="Times New Roman" w:hAnsi="Times New Roman"/>
          <w:sz w:val="24"/>
          <w:szCs w:val="24"/>
          <w:lang w:val="pt-PT"/>
        </w:rPr>
        <w:t xml:space="preserve"> ou ainda eliminar, ele poderá ter acesso a listas de doenças e ade instituições de saúde já cadastradas no sistema. </w:t>
      </w:r>
    </w:p>
    <w:p w:rsidR="009576A2" w:rsidRPr="00AB6163" w:rsidRDefault="009576A2" w:rsidP="009576A2">
      <w:pPr>
        <w:pStyle w:val="PargrafodaLista"/>
        <w:rPr>
          <w:lang w:val="pt-PT"/>
        </w:rPr>
      </w:pPr>
    </w:p>
    <w:p w:rsidR="0050393A" w:rsidRDefault="002F381E" w:rsidP="0050393A">
      <w:pPr>
        <w:pStyle w:val="Ttulo2"/>
        <w:rPr>
          <w:lang w:val="pt-PT"/>
        </w:rPr>
      </w:pPr>
      <w:bookmarkStart w:id="16" w:name="_Toc17723468"/>
      <w:r>
        <w:rPr>
          <w:lang w:val="pt-PT"/>
        </w:rPr>
        <w:t>Entrega 4</w:t>
      </w:r>
      <w:r w:rsidR="0050393A">
        <w:rPr>
          <w:lang w:val="pt-PT"/>
        </w:rPr>
        <w:t xml:space="preserve"> – Conjunto de Módulos p2</w:t>
      </w:r>
      <w:bookmarkEnd w:id="16"/>
    </w:p>
    <w:p w:rsidR="008E73FC" w:rsidRPr="007B0C74" w:rsidRDefault="008E73FC" w:rsidP="008E73FC">
      <w:pPr>
        <w:rPr>
          <w:rFonts w:ascii="Times New Roman" w:hAnsi="Times New Roman"/>
          <w:sz w:val="24"/>
          <w:szCs w:val="24"/>
          <w:lang w:val="pt-PT"/>
        </w:rPr>
      </w:pPr>
      <w:r w:rsidRPr="007B0C74">
        <w:rPr>
          <w:rFonts w:ascii="Times New Roman" w:hAnsi="Times New Roman"/>
          <w:sz w:val="24"/>
          <w:szCs w:val="24"/>
          <w:lang w:val="pt-PT"/>
        </w:rPr>
        <w:t>Nesta entrega será possível</w:t>
      </w:r>
      <w:r w:rsidR="007B0C74" w:rsidRPr="007B0C74">
        <w:rPr>
          <w:rFonts w:ascii="Times New Roman" w:hAnsi="Times New Roman"/>
          <w:sz w:val="24"/>
          <w:szCs w:val="24"/>
          <w:lang w:val="pt-PT"/>
        </w:rPr>
        <w:t xml:space="preserve"> que</w:t>
      </w:r>
      <w:r w:rsidRPr="007B0C74">
        <w:rPr>
          <w:rFonts w:ascii="Times New Roman" w:hAnsi="Times New Roman"/>
          <w:sz w:val="24"/>
          <w:szCs w:val="24"/>
          <w:lang w:val="pt-PT"/>
        </w:rPr>
        <w:t>:</w:t>
      </w:r>
    </w:p>
    <w:p w:rsidR="008E73FC" w:rsidRPr="007B0C74" w:rsidRDefault="007B0C74" w:rsidP="00F14DDD">
      <w:pPr>
        <w:pStyle w:val="PargrafodaLista"/>
        <w:numPr>
          <w:ilvl w:val="0"/>
          <w:numId w:val="9"/>
        </w:numPr>
        <w:rPr>
          <w:rFonts w:ascii="Times New Roman" w:hAnsi="Times New Roman"/>
          <w:sz w:val="24"/>
          <w:szCs w:val="24"/>
          <w:lang w:val="pt-PT"/>
        </w:rPr>
      </w:pPr>
      <w:r w:rsidRPr="007B0C74">
        <w:rPr>
          <w:rFonts w:ascii="Times New Roman" w:hAnsi="Times New Roman"/>
          <w:sz w:val="24"/>
          <w:szCs w:val="24"/>
          <w:lang w:val="pt-PT"/>
        </w:rPr>
        <w:t xml:space="preserve">O doente possa aceder a uma </w:t>
      </w:r>
      <w:r w:rsidR="005D6F59" w:rsidRPr="007B0C74">
        <w:rPr>
          <w:rFonts w:ascii="Times New Roman" w:hAnsi="Times New Roman"/>
          <w:color w:val="000000"/>
          <w:sz w:val="24"/>
          <w:szCs w:val="24"/>
          <w:lang w:val="pt-PT" w:eastAsia="en-US"/>
        </w:rPr>
        <w:t>página</w:t>
      </w:r>
      <w:r w:rsidRPr="007B0C74">
        <w:rPr>
          <w:rFonts w:ascii="Times New Roman" w:hAnsi="Times New Roman"/>
          <w:color w:val="000000"/>
          <w:sz w:val="24"/>
          <w:szCs w:val="24"/>
          <w:lang w:val="pt-PT" w:eastAsia="en-US"/>
        </w:rPr>
        <w:t xml:space="preserve"> inicial e</w:t>
      </w:r>
      <w:r w:rsidRPr="007B0C74">
        <w:rPr>
          <w:rFonts w:ascii="Times New Roman" w:hAnsi="Times New Roman"/>
          <w:sz w:val="24"/>
          <w:szCs w:val="24"/>
          <w:lang w:val="pt-PT"/>
        </w:rPr>
        <w:t xml:space="preserve"> cadastrar-se</w:t>
      </w:r>
      <w:r w:rsidR="008E73FC" w:rsidRPr="007B0C74">
        <w:rPr>
          <w:rFonts w:ascii="Times New Roman" w:hAnsi="Times New Roman"/>
          <w:sz w:val="24"/>
          <w:szCs w:val="24"/>
          <w:lang w:val="pt-PT"/>
        </w:rPr>
        <w:t>;</w:t>
      </w:r>
    </w:p>
    <w:p w:rsidR="007B0C74" w:rsidRPr="007B0C74" w:rsidRDefault="001E3C6A" w:rsidP="00F14DDD">
      <w:pPr>
        <w:pStyle w:val="PargrafodaLista"/>
        <w:numPr>
          <w:ilvl w:val="0"/>
          <w:numId w:val="9"/>
        </w:numPr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color w:val="000000"/>
          <w:sz w:val="24"/>
          <w:szCs w:val="24"/>
          <w:lang w:val="pt-PT" w:eastAsia="en-US"/>
        </w:rPr>
        <w:t>O doente fa</w:t>
      </w:r>
      <w:r w:rsidR="003A229D">
        <w:rPr>
          <w:rFonts w:ascii="Times New Roman" w:hAnsi="Times New Roman"/>
          <w:color w:val="000000"/>
          <w:sz w:val="24"/>
          <w:szCs w:val="24"/>
          <w:lang w:val="pt-PT" w:eastAsia="en-US"/>
        </w:rPr>
        <w:t>z</w:t>
      </w:r>
      <w:r w:rsidR="007B0C74" w:rsidRPr="007B0C74">
        <w:rPr>
          <w:rFonts w:ascii="Times New Roman" w:hAnsi="Times New Roman"/>
          <w:color w:val="000000"/>
          <w:sz w:val="24"/>
          <w:szCs w:val="24"/>
          <w:lang w:val="pt-PT" w:eastAsia="en-US"/>
        </w:rPr>
        <w:t xml:space="preserve"> o login, ou recupere a sua sen</w:t>
      </w:r>
      <w:r w:rsidR="003A229D">
        <w:rPr>
          <w:rFonts w:ascii="Times New Roman" w:hAnsi="Times New Roman"/>
          <w:color w:val="000000"/>
          <w:sz w:val="24"/>
          <w:szCs w:val="24"/>
          <w:lang w:val="pt-PT" w:eastAsia="en-US"/>
        </w:rPr>
        <w:t>ha e que possa ter acesso ao</w:t>
      </w:r>
      <w:r w:rsidR="007B0C74" w:rsidRPr="007B0C74">
        <w:rPr>
          <w:rFonts w:ascii="Times New Roman" w:hAnsi="Times New Roman"/>
          <w:color w:val="000000"/>
          <w:sz w:val="24"/>
          <w:szCs w:val="24"/>
          <w:lang w:val="pt-PT" w:eastAsia="en-US"/>
        </w:rPr>
        <w:t xml:space="preserve"> </w:t>
      </w:r>
      <w:r w:rsidR="005D6F59" w:rsidRPr="007B0C74">
        <w:rPr>
          <w:rFonts w:ascii="Times New Roman" w:hAnsi="Times New Roman"/>
          <w:color w:val="000000"/>
          <w:sz w:val="24"/>
          <w:szCs w:val="24"/>
          <w:lang w:val="pt-PT" w:eastAsia="en-US"/>
        </w:rPr>
        <w:t>seu perfil</w:t>
      </w:r>
      <w:r w:rsidR="007B0C74" w:rsidRPr="007B0C74">
        <w:rPr>
          <w:rFonts w:ascii="Times New Roman" w:hAnsi="Times New Roman"/>
          <w:color w:val="000000"/>
          <w:sz w:val="24"/>
          <w:szCs w:val="24"/>
          <w:lang w:val="pt-PT" w:eastAsia="en-US"/>
        </w:rPr>
        <w:t xml:space="preserve"> </w:t>
      </w:r>
    </w:p>
    <w:p w:rsidR="008E73FC" w:rsidRPr="007B0C74" w:rsidRDefault="007B0C74" w:rsidP="00F14DDD">
      <w:pPr>
        <w:pStyle w:val="PargrafodaLista"/>
        <w:numPr>
          <w:ilvl w:val="0"/>
          <w:numId w:val="9"/>
        </w:numPr>
        <w:rPr>
          <w:rFonts w:ascii="Times New Roman" w:hAnsi="Times New Roman"/>
          <w:sz w:val="24"/>
          <w:szCs w:val="24"/>
          <w:lang w:val="pt-PT"/>
        </w:rPr>
      </w:pPr>
      <w:r w:rsidRPr="007B0C74">
        <w:rPr>
          <w:rFonts w:ascii="Times New Roman" w:hAnsi="Times New Roman"/>
          <w:sz w:val="24"/>
          <w:szCs w:val="24"/>
          <w:lang w:val="pt-PT"/>
        </w:rPr>
        <w:t>C</w:t>
      </w:r>
      <w:r w:rsidR="008E73FC" w:rsidRPr="007B0C74">
        <w:rPr>
          <w:rFonts w:ascii="Times New Roman" w:hAnsi="Times New Roman"/>
          <w:sz w:val="24"/>
          <w:szCs w:val="24"/>
          <w:lang w:val="pt-PT"/>
        </w:rPr>
        <w:t xml:space="preserve">ada doente possa interagir com um profissional </w:t>
      </w:r>
      <w:r w:rsidRPr="007B0C74">
        <w:rPr>
          <w:rFonts w:ascii="Times New Roman" w:hAnsi="Times New Roman"/>
          <w:sz w:val="24"/>
          <w:szCs w:val="24"/>
          <w:lang w:val="pt-PT"/>
        </w:rPr>
        <w:t>de saúde</w:t>
      </w:r>
      <w:r w:rsidR="008E73FC" w:rsidRPr="007B0C74">
        <w:rPr>
          <w:rFonts w:ascii="Times New Roman" w:hAnsi="Times New Roman"/>
          <w:sz w:val="24"/>
          <w:szCs w:val="24"/>
          <w:lang w:val="pt-PT"/>
        </w:rPr>
        <w:t xml:space="preserve"> e</w:t>
      </w:r>
      <w:r w:rsidRPr="007B0C74">
        <w:rPr>
          <w:rFonts w:ascii="Times New Roman" w:hAnsi="Times New Roman"/>
          <w:sz w:val="24"/>
          <w:szCs w:val="24"/>
          <w:lang w:val="pt-PT"/>
        </w:rPr>
        <w:t xml:space="preserve"> vice-versa;</w:t>
      </w:r>
    </w:p>
    <w:p w:rsidR="007B0C74" w:rsidRPr="007B0C74" w:rsidRDefault="007B0C74" w:rsidP="00F14DDD">
      <w:pPr>
        <w:pStyle w:val="PargrafodaLista"/>
        <w:numPr>
          <w:ilvl w:val="0"/>
          <w:numId w:val="9"/>
        </w:numPr>
        <w:rPr>
          <w:rFonts w:ascii="Times New Roman" w:hAnsi="Times New Roman"/>
          <w:sz w:val="24"/>
          <w:szCs w:val="24"/>
          <w:lang w:val="pt-PT"/>
        </w:rPr>
      </w:pPr>
      <w:r w:rsidRPr="007B0C74">
        <w:rPr>
          <w:rFonts w:ascii="Times New Roman" w:hAnsi="Times New Roman"/>
          <w:sz w:val="24"/>
          <w:szCs w:val="24"/>
          <w:lang w:val="pt-PT"/>
        </w:rPr>
        <w:t>O doente possa publicar testemunhos;</w:t>
      </w:r>
    </w:p>
    <w:p w:rsidR="007B0C74" w:rsidRPr="005D6F59" w:rsidRDefault="007B0C74" w:rsidP="00F14DDD">
      <w:pPr>
        <w:pStyle w:val="PargrafodaLista"/>
        <w:numPr>
          <w:ilvl w:val="0"/>
          <w:numId w:val="9"/>
        </w:numPr>
        <w:rPr>
          <w:rFonts w:ascii="Times New Roman" w:hAnsi="Times New Roman"/>
          <w:sz w:val="24"/>
          <w:szCs w:val="24"/>
          <w:lang w:val="pt-PT"/>
        </w:rPr>
      </w:pPr>
      <w:r w:rsidRPr="007B0C74">
        <w:rPr>
          <w:rFonts w:ascii="Times New Roman" w:hAnsi="Times New Roman"/>
          <w:sz w:val="24"/>
          <w:szCs w:val="24"/>
          <w:lang w:val="pt-PT"/>
        </w:rPr>
        <w:t>O doente possa pedir apoio;</w:t>
      </w:r>
    </w:p>
    <w:p w:rsidR="008E73FC" w:rsidRPr="008E73FC" w:rsidRDefault="008E73FC" w:rsidP="008E73FC">
      <w:pPr>
        <w:rPr>
          <w:lang w:val="pt-PT"/>
        </w:rPr>
      </w:pPr>
    </w:p>
    <w:p w:rsidR="009576A2" w:rsidRPr="009576A2" w:rsidRDefault="009576A2" w:rsidP="009576A2">
      <w:pPr>
        <w:rPr>
          <w:lang w:val="pt-PT"/>
        </w:rPr>
      </w:pPr>
    </w:p>
    <w:p w:rsidR="00514765" w:rsidRDefault="002F381E" w:rsidP="00514765">
      <w:pPr>
        <w:pStyle w:val="Ttulo2"/>
        <w:rPr>
          <w:lang w:val="pt-PT"/>
        </w:rPr>
      </w:pPr>
      <w:bookmarkStart w:id="17" w:name="_Toc17723469"/>
      <w:r>
        <w:rPr>
          <w:lang w:val="pt-PT"/>
        </w:rPr>
        <w:t>Entrega 5</w:t>
      </w:r>
      <w:r w:rsidR="0050393A">
        <w:rPr>
          <w:lang w:val="pt-PT"/>
        </w:rPr>
        <w:t xml:space="preserve"> – Conjunto de Módulos p3</w:t>
      </w:r>
      <w:bookmarkEnd w:id="17"/>
    </w:p>
    <w:p w:rsidR="002F381E" w:rsidRPr="00FD6DA6" w:rsidRDefault="005D6F59" w:rsidP="002F381E">
      <w:pPr>
        <w:rPr>
          <w:rFonts w:ascii="Times New Roman" w:hAnsi="Times New Roman"/>
          <w:sz w:val="24"/>
          <w:szCs w:val="24"/>
          <w:lang w:val="pt-PT"/>
        </w:rPr>
      </w:pPr>
      <w:r w:rsidRPr="00FD6DA6">
        <w:rPr>
          <w:rFonts w:ascii="Times New Roman" w:hAnsi="Times New Roman"/>
          <w:sz w:val="24"/>
          <w:szCs w:val="24"/>
          <w:lang w:val="pt-PT"/>
        </w:rPr>
        <w:t>Nesta entrega será possível in</w:t>
      </w:r>
      <w:r w:rsidR="00613DFC" w:rsidRPr="00FD6DA6">
        <w:rPr>
          <w:rFonts w:ascii="Times New Roman" w:hAnsi="Times New Roman"/>
          <w:sz w:val="24"/>
          <w:szCs w:val="24"/>
          <w:lang w:val="pt-PT"/>
        </w:rPr>
        <w:t>ic</w:t>
      </w:r>
      <w:r w:rsidR="00FD6DA6">
        <w:rPr>
          <w:rFonts w:ascii="Times New Roman" w:hAnsi="Times New Roman"/>
          <w:sz w:val="24"/>
          <w:szCs w:val="24"/>
          <w:lang w:val="pt-PT"/>
        </w:rPr>
        <w:t>iar fóruns para partilha de experiencias entre os diversos intervenientes do sistema.</w:t>
      </w:r>
      <w:r w:rsidRPr="00FD6DA6">
        <w:rPr>
          <w:rFonts w:ascii="Times New Roman" w:hAnsi="Times New Roman"/>
          <w:sz w:val="24"/>
          <w:szCs w:val="24"/>
          <w:lang w:val="pt-PT"/>
        </w:rPr>
        <w:t xml:space="preserve"> </w:t>
      </w:r>
    </w:p>
    <w:p w:rsidR="00514765" w:rsidRDefault="002F381E" w:rsidP="00514765">
      <w:pPr>
        <w:pStyle w:val="Ttulo2"/>
        <w:rPr>
          <w:lang w:val="pt-PT"/>
        </w:rPr>
      </w:pPr>
      <w:bookmarkStart w:id="18" w:name="_Toc17723470"/>
      <w:r>
        <w:rPr>
          <w:lang w:val="pt-PT"/>
        </w:rPr>
        <w:t>Entrega 6 - Implantação e Formação</w:t>
      </w:r>
      <w:bookmarkEnd w:id="18"/>
    </w:p>
    <w:p w:rsidR="003C29EC" w:rsidRPr="00FD6DA6" w:rsidRDefault="003C29EC" w:rsidP="003C29EC">
      <w:pPr>
        <w:rPr>
          <w:rFonts w:ascii="Times New Roman" w:hAnsi="Times New Roman"/>
          <w:sz w:val="24"/>
          <w:szCs w:val="24"/>
          <w:lang w:val="pt-PT"/>
        </w:rPr>
      </w:pPr>
      <w:r w:rsidRPr="00FD6DA6">
        <w:rPr>
          <w:rFonts w:ascii="Times New Roman" w:hAnsi="Times New Roman"/>
          <w:sz w:val="24"/>
          <w:szCs w:val="24"/>
          <w:lang w:val="pt-PT"/>
        </w:rPr>
        <w:t>Nesta fase será feita a implantação do sistema e dar formação aos utilizadores que iram gerir o conteúdo do sistema.</w:t>
      </w:r>
    </w:p>
    <w:p w:rsidR="000720C6" w:rsidRPr="00FD6DA6" w:rsidRDefault="000720C6" w:rsidP="000720C6">
      <w:pPr>
        <w:rPr>
          <w:rFonts w:ascii="Times New Roman" w:hAnsi="Times New Roman"/>
          <w:i/>
          <w:color w:val="0000FF"/>
          <w:sz w:val="24"/>
          <w:szCs w:val="24"/>
          <w:lang w:val="pt-PT"/>
        </w:rPr>
      </w:pPr>
    </w:p>
    <w:p w:rsidR="00013A3D" w:rsidRPr="00A12BFD" w:rsidRDefault="00013A3D">
      <w:pPr>
        <w:pStyle w:val="Ttulo1"/>
        <w:tabs>
          <w:tab w:val="clear" w:pos="0"/>
          <w:tab w:val="num" w:pos="432"/>
        </w:tabs>
        <w:ind w:left="432" w:hanging="432"/>
        <w:rPr>
          <w:lang w:val="pt-PT"/>
        </w:rPr>
      </w:pPr>
      <w:bookmarkStart w:id="19" w:name="_Toc17723471"/>
      <w:r w:rsidRPr="00A12BFD">
        <w:rPr>
          <w:lang w:val="pt-PT"/>
        </w:rPr>
        <w:t>Plano de Aceitação</w:t>
      </w:r>
      <w:bookmarkEnd w:id="12"/>
      <w:bookmarkEnd w:id="13"/>
      <w:bookmarkEnd w:id="19"/>
    </w:p>
    <w:p w:rsidR="00013A3D" w:rsidRPr="00A12BFD" w:rsidRDefault="00013A3D">
      <w:pPr>
        <w:pStyle w:val="instrucaodepreenchimento"/>
        <w:rPr>
          <w:i w:val="0"/>
          <w:iCs/>
          <w:color w:val="auto"/>
          <w:lang w:val="pt-PT"/>
        </w:rPr>
      </w:pPr>
      <w:r w:rsidRPr="00A12BFD">
        <w:rPr>
          <w:i w:val="0"/>
          <w:iCs/>
          <w:color w:val="auto"/>
          <w:lang w:val="pt-PT"/>
        </w:rPr>
        <w:t>O Plano de Aceitação cria um consenso entre o cliente e o time de projeto sobre como determinar a aceitação da solução.</w:t>
      </w:r>
    </w:p>
    <w:p w:rsidR="00013A3D" w:rsidRPr="00A12BFD" w:rsidRDefault="00013A3D">
      <w:pPr>
        <w:pStyle w:val="Ttulo2"/>
        <w:tabs>
          <w:tab w:val="clear" w:pos="0"/>
          <w:tab w:val="num" w:pos="576"/>
        </w:tabs>
        <w:ind w:left="576" w:hanging="576"/>
        <w:rPr>
          <w:lang w:val="pt-PT"/>
        </w:rPr>
      </w:pPr>
      <w:bookmarkStart w:id="20" w:name="_Toc54111006"/>
      <w:bookmarkStart w:id="21" w:name="_Toc84830890"/>
      <w:bookmarkStart w:id="22" w:name="_Toc310363829"/>
      <w:bookmarkStart w:id="23" w:name="_Toc17723472"/>
      <w:r w:rsidRPr="00A12BFD">
        <w:rPr>
          <w:lang w:val="pt-PT"/>
        </w:rPr>
        <w:t>Critérios de Aceitação</w:t>
      </w:r>
      <w:bookmarkEnd w:id="20"/>
      <w:bookmarkEnd w:id="21"/>
      <w:bookmarkEnd w:id="22"/>
      <w:bookmarkEnd w:id="23"/>
    </w:p>
    <w:p w:rsidR="00395105" w:rsidRDefault="00395105" w:rsidP="00F14DDD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A informação deve ser difundida em plataformas o</w:t>
      </w:r>
      <w:r w:rsidR="00FC54A6">
        <w:rPr>
          <w:lang w:val="pt-PT"/>
        </w:rPr>
        <w:t>nline;</w:t>
      </w:r>
    </w:p>
    <w:p w:rsidR="00395105" w:rsidRDefault="00941E50" w:rsidP="00F14DDD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Colaboradores formados</w:t>
      </w:r>
    </w:p>
    <w:p w:rsidR="009C0655" w:rsidRDefault="007C4853" w:rsidP="00F14DDD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Sistema capaz de permitir a interação entre portadores de doenças e entidades/instituições </w:t>
      </w:r>
    </w:p>
    <w:p w:rsidR="007B7109" w:rsidRDefault="007B7109" w:rsidP="007B7109">
      <w:pPr>
        <w:rPr>
          <w:lang w:val="pt-PT"/>
        </w:rPr>
      </w:pPr>
    </w:p>
    <w:p w:rsidR="007B7109" w:rsidRDefault="007B7109" w:rsidP="007B7109">
      <w:pPr>
        <w:rPr>
          <w:lang w:val="pt-PT"/>
        </w:rPr>
      </w:pPr>
    </w:p>
    <w:p w:rsidR="007B7109" w:rsidRDefault="007B7109" w:rsidP="007B7109">
      <w:pPr>
        <w:rPr>
          <w:lang w:val="pt-PT"/>
        </w:rPr>
      </w:pPr>
    </w:p>
    <w:p w:rsidR="007B7109" w:rsidRDefault="007B7109" w:rsidP="007B7109">
      <w:pPr>
        <w:rPr>
          <w:lang w:val="pt-PT"/>
        </w:rPr>
      </w:pPr>
    </w:p>
    <w:p w:rsidR="007B7109" w:rsidRDefault="007B7109" w:rsidP="007B7109">
      <w:pPr>
        <w:rPr>
          <w:lang w:val="pt-PT"/>
        </w:rPr>
      </w:pPr>
    </w:p>
    <w:p w:rsidR="007B7109" w:rsidRDefault="007B7109" w:rsidP="007B7109">
      <w:pPr>
        <w:rPr>
          <w:lang w:val="pt-PT"/>
        </w:rPr>
      </w:pPr>
    </w:p>
    <w:p w:rsidR="007B7109" w:rsidRDefault="007B7109" w:rsidP="007B7109">
      <w:pPr>
        <w:rPr>
          <w:lang w:val="pt-PT"/>
        </w:rPr>
      </w:pPr>
    </w:p>
    <w:p w:rsidR="007B7109" w:rsidRPr="007B7109" w:rsidRDefault="007B7109" w:rsidP="007B7109">
      <w:pPr>
        <w:rPr>
          <w:lang w:val="pt-PT"/>
        </w:rPr>
      </w:pPr>
    </w:p>
    <w:p w:rsidR="0065409E" w:rsidRPr="007B7109" w:rsidRDefault="00013A3D" w:rsidP="007B7109">
      <w:pPr>
        <w:pStyle w:val="Ttulo2"/>
        <w:tabs>
          <w:tab w:val="clear" w:pos="0"/>
          <w:tab w:val="num" w:pos="576"/>
        </w:tabs>
        <w:ind w:left="576" w:hanging="576"/>
        <w:rPr>
          <w:lang w:val="pt-PT"/>
        </w:rPr>
      </w:pPr>
      <w:bookmarkStart w:id="24" w:name="_Toc54111007"/>
      <w:bookmarkStart w:id="25" w:name="_Toc84830891"/>
      <w:bookmarkStart w:id="26" w:name="_Toc310363830"/>
      <w:bookmarkStart w:id="27" w:name="_Toc17723473"/>
      <w:r w:rsidRPr="00A12BFD">
        <w:rPr>
          <w:lang w:val="pt-PT"/>
        </w:rPr>
        <w:lastRenderedPageBreak/>
        <w:t>Registro do Status da Aceitação</w:t>
      </w:r>
      <w:bookmarkEnd w:id="24"/>
      <w:bookmarkEnd w:id="25"/>
      <w:bookmarkEnd w:id="26"/>
      <w:bookmarkEnd w:id="2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9"/>
        <w:gridCol w:w="2687"/>
        <w:gridCol w:w="2984"/>
      </w:tblGrid>
      <w:tr w:rsidR="0065409E" w:rsidRPr="00A12BFD" w:rsidTr="007B7109">
        <w:tc>
          <w:tcPr>
            <w:tcW w:w="3389" w:type="dxa"/>
          </w:tcPr>
          <w:p w:rsidR="0065409E" w:rsidRPr="007B7109" w:rsidRDefault="0065409E" w:rsidP="0065409E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b/>
                <w:iCs/>
                <w:sz w:val="24"/>
                <w:szCs w:val="24"/>
                <w:lang w:val="pt-PT"/>
              </w:rPr>
              <w:t>Entrega</w:t>
            </w:r>
          </w:p>
        </w:tc>
        <w:tc>
          <w:tcPr>
            <w:tcW w:w="2687" w:type="dxa"/>
          </w:tcPr>
          <w:p w:rsidR="0065409E" w:rsidRPr="007B7109" w:rsidRDefault="0065409E" w:rsidP="0065409E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b/>
                <w:iCs/>
                <w:sz w:val="24"/>
                <w:szCs w:val="24"/>
                <w:lang w:val="pt-PT"/>
              </w:rPr>
              <w:t>Data</w:t>
            </w:r>
          </w:p>
        </w:tc>
        <w:tc>
          <w:tcPr>
            <w:tcW w:w="2984" w:type="dxa"/>
          </w:tcPr>
          <w:p w:rsidR="0065409E" w:rsidRPr="007B7109" w:rsidRDefault="0065409E" w:rsidP="0065409E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b/>
                <w:iCs/>
                <w:sz w:val="24"/>
                <w:szCs w:val="24"/>
                <w:lang w:val="pt-PT"/>
              </w:rPr>
              <w:t>Status</w:t>
            </w:r>
          </w:p>
        </w:tc>
      </w:tr>
      <w:tr w:rsidR="0065409E" w:rsidRPr="00A12BFD" w:rsidTr="007B7109">
        <w:tc>
          <w:tcPr>
            <w:tcW w:w="3389" w:type="dxa"/>
          </w:tcPr>
          <w:p w:rsidR="0065409E" w:rsidRPr="007B7109" w:rsidRDefault="007B7109">
            <w:pPr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Entrega 1 </w:t>
            </w:r>
          </w:p>
        </w:tc>
        <w:tc>
          <w:tcPr>
            <w:tcW w:w="2687" w:type="dxa"/>
          </w:tcPr>
          <w:p w:rsidR="0065409E" w:rsidRPr="007B7109" w:rsidRDefault="0065409E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  <w:tc>
          <w:tcPr>
            <w:tcW w:w="2984" w:type="dxa"/>
          </w:tcPr>
          <w:p w:rsidR="0065409E" w:rsidRPr="007B7109" w:rsidRDefault="0065409E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</w:tr>
      <w:tr w:rsidR="0065409E" w:rsidRPr="00A12BFD" w:rsidTr="007B7109">
        <w:tc>
          <w:tcPr>
            <w:tcW w:w="3389" w:type="dxa"/>
          </w:tcPr>
          <w:p w:rsidR="0065409E" w:rsidRPr="007B7109" w:rsidRDefault="007B7109">
            <w:pPr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sz w:val="24"/>
                <w:szCs w:val="24"/>
                <w:lang w:val="pt-PT"/>
              </w:rPr>
              <w:t>Entrega 2</w:t>
            </w:r>
          </w:p>
        </w:tc>
        <w:tc>
          <w:tcPr>
            <w:tcW w:w="2687" w:type="dxa"/>
          </w:tcPr>
          <w:p w:rsidR="0065409E" w:rsidRPr="007B7109" w:rsidRDefault="0065409E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  <w:tc>
          <w:tcPr>
            <w:tcW w:w="2984" w:type="dxa"/>
          </w:tcPr>
          <w:p w:rsidR="0065409E" w:rsidRPr="007B7109" w:rsidRDefault="0065409E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</w:tr>
      <w:tr w:rsidR="0065409E" w:rsidRPr="00A12BFD" w:rsidTr="007B7109">
        <w:tc>
          <w:tcPr>
            <w:tcW w:w="3389" w:type="dxa"/>
          </w:tcPr>
          <w:p w:rsidR="0065409E" w:rsidRPr="007B7109" w:rsidRDefault="007B7109">
            <w:pPr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sz w:val="24"/>
                <w:szCs w:val="24"/>
                <w:lang w:val="pt-PT"/>
              </w:rPr>
              <w:t>Entrega 3</w:t>
            </w:r>
          </w:p>
        </w:tc>
        <w:tc>
          <w:tcPr>
            <w:tcW w:w="2687" w:type="dxa"/>
          </w:tcPr>
          <w:p w:rsidR="0065409E" w:rsidRPr="007B7109" w:rsidRDefault="0065409E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  <w:tc>
          <w:tcPr>
            <w:tcW w:w="2984" w:type="dxa"/>
          </w:tcPr>
          <w:p w:rsidR="0065409E" w:rsidRPr="007B7109" w:rsidRDefault="0065409E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</w:tr>
      <w:tr w:rsidR="007B7109" w:rsidRPr="00A12BFD" w:rsidTr="007B7109">
        <w:tc>
          <w:tcPr>
            <w:tcW w:w="3389" w:type="dxa"/>
          </w:tcPr>
          <w:p w:rsidR="007B7109" w:rsidRPr="007B7109" w:rsidRDefault="007B7109">
            <w:pPr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Entrega 4 </w:t>
            </w:r>
          </w:p>
        </w:tc>
        <w:tc>
          <w:tcPr>
            <w:tcW w:w="2687" w:type="dxa"/>
          </w:tcPr>
          <w:p w:rsidR="007B7109" w:rsidRPr="007B7109" w:rsidRDefault="007B7109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  <w:tc>
          <w:tcPr>
            <w:tcW w:w="2984" w:type="dxa"/>
          </w:tcPr>
          <w:p w:rsidR="007B7109" w:rsidRPr="007B7109" w:rsidRDefault="007B7109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</w:tr>
      <w:tr w:rsidR="007B7109" w:rsidRPr="00A12BFD" w:rsidTr="007B7109">
        <w:tc>
          <w:tcPr>
            <w:tcW w:w="3389" w:type="dxa"/>
          </w:tcPr>
          <w:p w:rsidR="007B7109" w:rsidRPr="007B7109" w:rsidRDefault="007B7109">
            <w:pPr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sz w:val="24"/>
                <w:szCs w:val="24"/>
                <w:lang w:val="pt-PT"/>
              </w:rPr>
              <w:t xml:space="preserve">Entrega 5 </w:t>
            </w:r>
          </w:p>
        </w:tc>
        <w:tc>
          <w:tcPr>
            <w:tcW w:w="2687" w:type="dxa"/>
          </w:tcPr>
          <w:p w:rsidR="007B7109" w:rsidRPr="007B7109" w:rsidRDefault="007B7109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  <w:tc>
          <w:tcPr>
            <w:tcW w:w="2984" w:type="dxa"/>
          </w:tcPr>
          <w:p w:rsidR="007B7109" w:rsidRPr="007B7109" w:rsidRDefault="007B7109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</w:tr>
      <w:tr w:rsidR="007B7109" w:rsidRPr="00A12BFD" w:rsidTr="007B7109">
        <w:tc>
          <w:tcPr>
            <w:tcW w:w="3389" w:type="dxa"/>
          </w:tcPr>
          <w:p w:rsidR="007B7109" w:rsidRPr="007B7109" w:rsidRDefault="007B7109">
            <w:pPr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7B7109">
              <w:rPr>
                <w:rFonts w:ascii="Times New Roman" w:hAnsi="Times New Roman"/>
                <w:sz w:val="24"/>
                <w:szCs w:val="24"/>
                <w:lang w:val="pt-PT"/>
              </w:rPr>
              <w:t>Entrega 6</w:t>
            </w:r>
          </w:p>
        </w:tc>
        <w:tc>
          <w:tcPr>
            <w:tcW w:w="2687" w:type="dxa"/>
          </w:tcPr>
          <w:p w:rsidR="007B7109" w:rsidRPr="007B7109" w:rsidRDefault="007B7109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  <w:tc>
          <w:tcPr>
            <w:tcW w:w="2984" w:type="dxa"/>
          </w:tcPr>
          <w:p w:rsidR="007B7109" w:rsidRPr="007B7109" w:rsidRDefault="007B7109">
            <w:pPr>
              <w:rPr>
                <w:rFonts w:ascii="Times New Roman" w:hAnsi="Times New Roman"/>
                <w:iCs/>
                <w:sz w:val="24"/>
                <w:szCs w:val="24"/>
                <w:lang w:val="pt-PT"/>
              </w:rPr>
            </w:pPr>
          </w:p>
        </w:tc>
      </w:tr>
    </w:tbl>
    <w:p w:rsidR="0065409E" w:rsidRPr="00A12BFD" w:rsidRDefault="0065409E">
      <w:pPr>
        <w:rPr>
          <w:iCs/>
          <w:color w:val="0000FF"/>
          <w:lang w:val="pt-PT"/>
        </w:rPr>
      </w:pPr>
    </w:p>
    <w:p w:rsidR="00013A3D" w:rsidRPr="00A12BFD" w:rsidRDefault="00013A3D">
      <w:pPr>
        <w:rPr>
          <w:lang w:val="pt-PT"/>
        </w:rPr>
      </w:pPr>
    </w:p>
    <w:p w:rsidR="0070662B" w:rsidRDefault="0070662B" w:rsidP="0070662B">
      <w:pPr>
        <w:pStyle w:val="Ttulo1"/>
        <w:rPr>
          <w:lang w:val="pt-PT"/>
        </w:rPr>
      </w:pPr>
      <w:bookmarkStart w:id="28" w:name="_Toc310363831"/>
      <w:bookmarkStart w:id="29" w:name="_Toc17723474"/>
      <w:r w:rsidRPr="00A12BFD">
        <w:rPr>
          <w:lang w:val="pt-PT"/>
        </w:rPr>
        <w:t>Exclusões</w:t>
      </w:r>
      <w:bookmarkEnd w:id="28"/>
      <w:bookmarkEnd w:id="29"/>
    </w:p>
    <w:p w:rsidR="00941E50" w:rsidRPr="00941E50" w:rsidRDefault="00941E50" w:rsidP="00F14DDD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Diagnosticar os doentes.</w:t>
      </w:r>
    </w:p>
    <w:p w:rsidR="0070662B" w:rsidRPr="00A12BFD" w:rsidRDefault="0070662B" w:rsidP="0070662B">
      <w:pPr>
        <w:pStyle w:val="Ttulo1"/>
        <w:rPr>
          <w:lang w:val="pt-PT"/>
        </w:rPr>
      </w:pPr>
      <w:bookmarkStart w:id="30" w:name="_Toc310363832"/>
      <w:bookmarkStart w:id="31" w:name="_Toc17723475"/>
      <w:r w:rsidRPr="00A12BFD">
        <w:rPr>
          <w:lang w:val="pt-PT"/>
        </w:rPr>
        <w:t>Restrições</w:t>
      </w:r>
      <w:bookmarkEnd w:id="30"/>
      <w:bookmarkEnd w:id="31"/>
    </w:p>
    <w:p w:rsidR="008044AE" w:rsidRDefault="008044AE" w:rsidP="00F14DDD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O sistema deve ser uma plataforma web</w:t>
      </w:r>
      <w:r w:rsidR="00A63676">
        <w:rPr>
          <w:lang w:val="pt-PT"/>
        </w:rPr>
        <w:t>;</w:t>
      </w:r>
    </w:p>
    <w:p w:rsidR="00A63676" w:rsidRPr="00A63676" w:rsidRDefault="00A63676" w:rsidP="00F14DDD">
      <w:pPr>
        <w:pStyle w:val="instrucaodepreenchimento"/>
        <w:numPr>
          <w:ilvl w:val="0"/>
          <w:numId w:val="10"/>
        </w:numPr>
        <w:rPr>
          <w:rFonts w:ascii="Times New Roman" w:hAnsi="Times New Roman"/>
          <w:i w:val="0"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/>
          <w:i w:val="0"/>
          <w:color w:val="000000" w:themeColor="text1"/>
          <w:sz w:val="24"/>
          <w:szCs w:val="24"/>
          <w:lang w:val="pt-PT"/>
        </w:rPr>
        <w:t>O projecto não pode durar mais de</w:t>
      </w:r>
      <w:r>
        <w:rPr>
          <w:rFonts w:ascii="Times New Roman" w:hAnsi="Times New Roman"/>
          <w:i w:val="0"/>
          <w:color w:val="000000" w:themeColor="text1"/>
          <w:sz w:val="24"/>
          <w:szCs w:val="24"/>
          <w:lang w:val="pt-PT"/>
        </w:rPr>
        <w:t xml:space="preserve"> 4 meses;</w:t>
      </w:r>
    </w:p>
    <w:p w:rsidR="00A63676" w:rsidRDefault="00A63676" w:rsidP="00F14DDD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O custo total do projecto não pode ultrapassar 800 000.00mt</w:t>
      </w:r>
      <w:r w:rsidR="00941E50">
        <w:rPr>
          <w:lang w:val="pt-PT"/>
        </w:rPr>
        <w:t>;</w:t>
      </w:r>
    </w:p>
    <w:p w:rsidR="00DF07E4" w:rsidRDefault="00DF07E4" w:rsidP="00F14DDD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O especialista do negocio so terá disponibilidade de colaborar com o gestor d</w:t>
      </w:r>
      <w:r w:rsidR="00941E50">
        <w:rPr>
          <w:lang w:val="pt-PT"/>
        </w:rPr>
        <w:t>e projectos nas segundas e quartas feiras.</w:t>
      </w:r>
    </w:p>
    <w:p w:rsidR="00013A3D" w:rsidRPr="00A12BFD" w:rsidRDefault="00013A3D">
      <w:pPr>
        <w:pStyle w:val="Ttulo1"/>
        <w:rPr>
          <w:lang w:val="pt-PT"/>
        </w:rPr>
      </w:pPr>
      <w:bookmarkStart w:id="32" w:name="_Toc310363833"/>
      <w:bookmarkStart w:id="33" w:name="_Toc17723476"/>
      <w:r w:rsidRPr="00A12BFD">
        <w:rPr>
          <w:lang w:val="pt-PT"/>
        </w:rPr>
        <w:t>Premissas</w:t>
      </w:r>
      <w:bookmarkEnd w:id="32"/>
      <w:bookmarkEnd w:id="33"/>
    </w:p>
    <w:p w:rsidR="00B90B11" w:rsidRPr="00BD50EB" w:rsidRDefault="00462A98" w:rsidP="00F14DDD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  <w:lang w:val="pt-PT"/>
        </w:rPr>
      </w:pPr>
      <w:r w:rsidRPr="00BD50EB">
        <w:rPr>
          <w:rFonts w:ascii="Times New Roman" w:hAnsi="Times New Roman"/>
          <w:sz w:val="24"/>
          <w:szCs w:val="24"/>
          <w:lang w:val="pt-PT"/>
        </w:rPr>
        <w:t xml:space="preserve">Assumindo que a instituição possui colaboradores especializados na área da saúde que poderão prover informações inerentes as doenças. </w:t>
      </w:r>
    </w:p>
    <w:p w:rsidR="00462A98" w:rsidRDefault="00462A98" w:rsidP="00F14DDD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D50EB">
        <w:rPr>
          <w:rFonts w:ascii="Times New Roman" w:hAnsi="Times New Roman"/>
          <w:sz w:val="24"/>
          <w:szCs w:val="24"/>
          <w:lang w:val="pt-PT"/>
        </w:rPr>
        <w:t>Assumindo qu</w:t>
      </w:r>
      <w:r w:rsidR="00B63FA6" w:rsidRPr="00BD50EB">
        <w:rPr>
          <w:rFonts w:ascii="Times New Roman" w:hAnsi="Times New Roman"/>
          <w:sz w:val="24"/>
          <w:szCs w:val="24"/>
          <w:lang w:val="pt-PT"/>
        </w:rPr>
        <w:t>e instituição tem colaboradores e/ou funcionários com habilidades de informática na optica do utilizador para gerir o conteúdo da plataforma</w:t>
      </w:r>
      <w:r w:rsidR="00B63FA6" w:rsidRPr="00BD50EB">
        <w:rPr>
          <w:rFonts w:ascii="Times New Roman" w:hAnsi="Times New Roman"/>
          <w:sz w:val="24"/>
          <w:szCs w:val="24"/>
        </w:rPr>
        <w:t>.</w:t>
      </w:r>
    </w:p>
    <w:p w:rsidR="007B7109" w:rsidRDefault="007B7109" w:rsidP="007B7109">
      <w:pPr>
        <w:rPr>
          <w:rFonts w:ascii="Times New Roman" w:hAnsi="Times New Roman"/>
          <w:sz w:val="24"/>
          <w:szCs w:val="24"/>
        </w:rPr>
      </w:pPr>
    </w:p>
    <w:p w:rsidR="007B7109" w:rsidRDefault="007B7109" w:rsidP="007B7109">
      <w:pPr>
        <w:pStyle w:val="Ttulo1"/>
      </w:pPr>
      <w:r>
        <w:t xml:space="preserve">Riscos </w:t>
      </w:r>
    </w:p>
    <w:p w:rsidR="007B7109" w:rsidRDefault="007B7109" w:rsidP="00F14DDD">
      <w:pPr>
        <w:pStyle w:val="PargrafodaLista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Falta de disponib</w:t>
      </w:r>
      <w:r w:rsidR="00F60635">
        <w:rPr>
          <w:rFonts w:ascii="Times New Roman" w:hAnsi="Times New Roman"/>
          <w:sz w:val="24"/>
          <w:szCs w:val="24"/>
        </w:rPr>
        <w:t>ilidade do especialista de negocio;</w:t>
      </w:r>
    </w:p>
    <w:p w:rsidR="00F60635" w:rsidRPr="00F60635" w:rsidRDefault="00F60635" w:rsidP="00F14DDD">
      <w:pPr>
        <w:pStyle w:val="PargrafodaLista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Falta de colaboradores com capacidades mínimos de informática na ótica do utilizador, necessárias para receber a formação;</w:t>
      </w:r>
    </w:p>
    <w:p w:rsidR="00F60635" w:rsidRPr="00F60635" w:rsidRDefault="00F60635" w:rsidP="00F60635">
      <w:pPr>
        <w:ind w:left="360"/>
        <w:rPr>
          <w:rFonts w:ascii="Times New Roman" w:hAnsi="Times New Roman"/>
          <w:sz w:val="24"/>
          <w:szCs w:val="24"/>
        </w:rPr>
      </w:pPr>
    </w:p>
    <w:sectPr w:rsidR="00F60635" w:rsidRPr="00F60635" w:rsidSect="0035596B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DDD" w:rsidRDefault="00F14DDD">
      <w:r>
        <w:separator/>
      </w:r>
    </w:p>
  </w:endnote>
  <w:endnote w:type="continuationSeparator" w:id="0">
    <w:p w:rsidR="00F14DDD" w:rsidRDefault="00F14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9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1894"/>
      <w:gridCol w:w="3510"/>
    </w:tblGrid>
    <w:tr w:rsidR="00AB6163">
      <w:trPr>
        <w:cantSplit/>
        <w:trHeight w:val="367"/>
      </w:trPr>
      <w:tc>
        <w:tcPr>
          <w:tcW w:w="3794" w:type="dxa"/>
        </w:tcPr>
        <w:p w:rsidR="00AB6163" w:rsidRDefault="00AB6163" w:rsidP="0070662B">
          <w:pPr>
            <w:pStyle w:val="Rodap"/>
            <w:rPr>
              <w:sz w:val="18"/>
            </w:rPr>
          </w:pPr>
          <w:r>
            <w:rPr>
              <w:sz w:val="18"/>
            </w:rPr>
            <w:t>Declaração de Escopo do Trabalho</w:t>
          </w:r>
        </w:p>
      </w:tc>
      <w:tc>
        <w:tcPr>
          <w:tcW w:w="1894" w:type="dxa"/>
        </w:tcPr>
        <w:p w:rsidR="00AB6163" w:rsidRDefault="00AB6163">
          <w:pPr>
            <w:pStyle w:val="Rodap"/>
            <w:jc w:val="center"/>
            <w:rPr>
              <w:sz w:val="18"/>
            </w:rPr>
          </w:pPr>
        </w:p>
      </w:tc>
      <w:tc>
        <w:tcPr>
          <w:tcW w:w="3510" w:type="dxa"/>
        </w:tcPr>
        <w:p w:rsidR="00AB6163" w:rsidRDefault="00AB6163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PAGE </w:instrText>
          </w:r>
          <w:r>
            <w:rPr>
              <w:rStyle w:val="Nmerodepgina"/>
              <w:sz w:val="18"/>
            </w:rPr>
            <w:fldChar w:fldCharType="separate"/>
          </w:r>
          <w:r w:rsidR="00D425E7">
            <w:rPr>
              <w:rStyle w:val="Nmerodepgina"/>
              <w:noProof/>
              <w:sz w:val="18"/>
            </w:rPr>
            <w:t>3</w:t>
          </w:r>
          <w:r>
            <w:rPr>
              <w:rStyle w:val="Nmerodepgina"/>
              <w:sz w:val="18"/>
            </w:rPr>
            <w:fldChar w:fldCharType="end"/>
          </w:r>
          <w:r>
            <w:rPr>
              <w:rStyle w:val="Nmerodepgina"/>
              <w:sz w:val="18"/>
            </w:rPr>
            <w:t>/</w:t>
          </w:r>
          <w:r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>
            <w:rPr>
              <w:rStyle w:val="Nmerodepgina"/>
              <w:sz w:val="18"/>
            </w:rPr>
            <w:fldChar w:fldCharType="separate"/>
          </w:r>
          <w:r w:rsidR="00D425E7">
            <w:rPr>
              <w:rStyle w:val="Nmerodepgina"/>
              <w:noProof/>
              <w:sz w:val="18"/>
            </w:rPr>
            <w:t>6</w:t>
          </w:r>
          <w:r>
            <w:rPr>
              <w:rStyle w:val="Nmerodepgina"/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  <w:p w:rsidR="00AB6163" w:rsidRDefault="00AB6163">
          <w:pPr>
            <w:pStyle w:val="Rodap"/>
            <w:jc w:val="right"/>
            <w:rPr>
              <w:sz w:val="18"/>
            </w:rPr>
          </w:pPr>
        </w:p>
      </w:tc>
    </w:tr>
  </w:tbl>
  <w:p w:rsidR="00AB6163" w:rsidRDefault="00AB61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DDD" w:rsidRDefault="00F14DDD">
      <w:r>
        <w:separator/>
      </w:r>
    </w:p>
  </w:footnote>
  <w:footnote w:type="continuationSeparator" w:id="0">
    <w:p w:rsidR="00F14DDD" w:rsidRDefault="00F14D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163" w:rsidRDefault="00AB6163" w:rsidP="0070662B">
    <w:pPr>
      <w:spacing w:before="0" w:after="0"/>
      <w:jc w:val="center"/>
    </w:pPr>
  </w:p>
  <w:p w:rsidR="00AB6163" w:rsidRDefault="00AB6163">
    <w:pPr>
      <w:pStyle w:val="Cabealho"/>
      <w:spacing w:before="0" w:after="0"/>
    </w:pPr>
  </w:p>
  <w:p w:rsidR="00AB6163" w:rsidRDefault="00AB616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163" w:rsidRDefault="00AB6163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163" w:rsidRDefault="00AB61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246EC9"/>
    <w:multiLevelType w:val="hybridMultilevel"/>
    <w:tmpl w:val="BF326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42612"/>
    <w:multiLevelType w:val="hybridMultilevel"/>
    <w:tmpl w:val="5C72E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955D3"/>
    <w:multiLevelType w:val="hybridMultilevel"/>
    <w:tmpl w:val="9E9A1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153EA4"/>
    <w:multiLevelType w:val="hybridMultilevel"/>
    <w:tmpl w:val="B30A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7">
    <w:nsid w:val="39ED6A04"/>
    <w:multiLevelType w:val="hybridMultilevel"/>
    <w:tmpl w:val="C494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87B52AB"/>
    <w:multiLevelType w:val="hybridMultilevel"/>
    <w:tmpl w:val="D362D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49429F"/>
    <w:multiLevelType w:val="hybridMultilevel"/>
    <w:tmpl w:val="3D56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94D57"/>
    <w:multiLevelType w:val="hybridMultilevel"/>
    <w:tmpl w:val="B50E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062D84"/>
    <w:multiLevelType w:val="hybridMultilevel"/>
    <w:tmpl w:val="97CC1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6909E8"/>
    <w:multiLevelType w:val="multilevel"/>
    <w:tmpl w:val="B8400CC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13"/>
  </w:num>
  <w:num w:numId="6">
    <w:abstractNumId w:val="9"/>
  </w:num>
  <w:num w:numId="7">
    <w:abstractNumId w:val="4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12"/>
  </w:num>
  <w:num w:numId="13">
    <w:abstractNumId w:val="7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6B"/>
    <w:rsid w:val="00013A3D"/>
    <w:rsid w:val="000720C6"/>
    <w:rsid w:val="00094390"/>
    <w:rsid w:val="000C1C88"/>
    <w:rsid w:val="000E5CD2"/>
    <w:rsid w:val="00152930"/>
    <w:rsid w:val="00191A03"/>
    <w:rsid w:val="001E3C6A"/>
    <w:rsid w:val="001E7590"/>
    <w:rsid w:val="0024047B"/>
    <w:rsid w:val="00252729"/>
    <w:rsid w:val="0026096A"/>
    <w:rsid w:val="002E7324"/>
    <w:rsid w:val="002F381E"/>
    <w:rsid w:val="003372A3"/>
    <w:rsid w:val="00342234"/>
    <w:rsid w:val="0035596B"/>
    <w:rsid w:val="00363E78"/>
    <w:rsid w:val="00395105"/>
    <w:rsid w:val="003A229D"/>
    <w:rsid w:val="003A546A"/>
    <w:rsid w:val="003C29EC"/>
    <w:rsid w:val="003D01C9"/>
    <w:rsid w:val="0043786B"/>
    <w:rsid w:val="00462A98"/>
    <w:rsid w:val="004B101D"/>
    <w:rsid w:val="004E2366"/>
    <w:rsid w:val="004E7716"/>
    <w:rsid w:val="005020CE"/>
    <w:rsid w:val="0050393A"/>
    <w:rsid w:val="00514765"/>
    <w:rsid w:val="0056665E"/>
    <w:rsid w:val="00573EA8"/>
    <w:rsid w:val="005D6F59"/>
    <w:rsid w:val="005F34D6"/>
    <w:rsid w:val="00613DFC"/>
    <w:rsid w:val="00636DED"/>
    <w:rsid w:val="00642189"/>
    <w:rsid w:val="0065409E"/>
    <w:rsid w:val="0069639D"/>
    <w:rsid w:val="006B20CE"/>
    <w:rsid w:val="00705617"/>
    <w:rsid w:val="0070662B"/>
    <w:rsid w:val="007312B8"/>
    <w:rsid w:val="00782389"/>
    <w:rsid w:val="007937C8"/>
    <w:rsid w:val="007B0C74"/>
    <w:rsid w:val="007B7109"/>
    <w:rsid w:val="007C4853"/>
    <w:rsid w:val="007D028E"/>
    <w:rsid w:val="007F446B"/>
    <w:rsid w:val="008044AE"/>
    <w:rsid w:val="008073F6"/>
    <w:rsid w:val="00852E67"/>
    <w:rsid w:val="00873626"/>
    <w:rsid w:val="008E0B71"/>
    <w:rsid w:val="008E73FC"/>
    <w:rsid w:val="008F36F4"/>
    <w:rsid w:val="00941E50"/>
    <w:rsid w:val="009576A2"/>
    <w:rsid w:val="009948F5"/>
    <w:rsid w:val="009B70DB"/>
    <w:rsid w:val="009C0655"/>
    <w:rsid w:val="009D0413"/>
    <w:rsid w:val="009E5761"/>
    <w:rsid w:val="00A12BFD"/>
    <w:rsid w:val="00A2509D"/>
    <w:rsid w:val="00A40D86"/>
    <w:rsid w:val="00A63676"/>
    <w:rsid w:val="00A647EE"/>
    <w:rsid w:val="00A677C5"/>
    <w:rsid w:val="00A86E50"/>
    <w:rsid w:val="00AB6163"/>
    <w:rsid w:val="00B63FA6"/>
    <w:rsid w:val="00B90B11"/>
    <w:rsid w:val="00B95893"/>
    <w:rsid w:val="00BD50EB"/>
    <w:rsid w:val="00C26E2A"/>
    <w:rsid w:val="00C56AE8"/>
    <w:rsid w:val="00C56C7F"/>
    <w:rsid w:val="00C823F9"/>
    <w:rsid w:val="00D41DE4"/>
    <w:rsid w:val="00D425E7"/>
    <w:rsid w:val="00D96561"/>
    <w:rsid w:val="00DC5BD8"/>
    <w:rsid w:val="00DF07E4"/>
    <w:rsid w:val="00E0095A"/>
    <w:rsid w:val="00E36F70"/>
    <w:rsid w:val="00E836F5"/>
    <w:rsid w:val="00ED61E8"/>
    <w:rsid w:val="00EF1E21"/>
    <w:rsid w:val="00F07AAE"/>
    <w:rsid w:val="00F14DDD"/>
    <w:rsid w:val="00F60635"/>
    <w:rsid w:val="00FB083B"/>
    <w:rsid w:val="00FB59BA"/>
    <w:rsid w:val="00FC54A6"/>
    <w:rsid w:val="00FC6630"/>
    <w:rsid w:val="00FD6DA6"/>
    <w:rsid w:val="00FE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ED0BEF2-3344-4967-B728-D99FDA4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96B"/>
    <w:pPr>
      <w:spacing w:before="60" w:after="60"/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qFormat/>
    <w:rsid w:val="0035596B"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35596B"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35596B"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rsid w:val="0035596B"/>
    <w:pPr>
      <w:keepNext/>
      <w:numPr>
        <w:ilvl w:val="3"/>
        <w:numId w:val="5"/>
      </w:numPr>
      <w:spacing w:before="24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35596B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35596B"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35596B"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35596B"/>
    <w:pPr>
      <w:numPr>
        <w:ilvl w:val="7"/>
        <w:numId w:val="5"/>
      </w:numPr>
      <w:spacing w:before="240"/>
      <w:outlineLvl w:val="7"/>
    </w:pPr>
    <w:rPr>
      <w:rFonts w:ascii="Arial" w:hAnsi="Arial"/>
    </w:rPr>
  </w:style>
  <w:style w:type="paragraph" w:styleId="Ttulo9">
    <w:name w:val="heading 9"/>
    <w:basedOn w:val="Normal"/>
    <w:next w:val="Normal"/>
    <w:qFormat/>
    <w:rsid w:val="0035596B"/>
    <w:pPr>
      <w:numPr>
        <w:ilvl w:val="8"/>
        <w:numId w:val="5"/>
      </w:numPr>
      <w:spacing w:before="240"/>
      <w:outlineLvl w:val="8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Numerada">
    <w:name w:val="List Number"/>
    <w:basedOn w:val="Normal"/>
    <w:semiHidden/>
    <w:rsid w:val="0035596B"/>
    <w:pPr>
      <w:numPr>
        <w:numId w:val="1"/>
      </w:numPr>
    </w:pPr>
  </w:style>
  <w:style w:type="paragraph" w:styleId="Commarcadores">
    <w:name w:val="List Bullet"/>
    <w:basedOn w:val="Normal"/>
    <w:autoRedefine/>
    <w:semiHidden/>
    <w:rsid w:val="0035596B"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35596B"/>
    <w:pPr>
      <w:spacing w:before="0" w:after="0"/>
      <w:ind w:left="48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sid w:val="0035596B"/>
    <w:rPr>
      <w:i/>
      <w:color w:val="0000FF"/>
    </w:rPr>
  </w:style>
  <w:style w:type="paragraph" w:styleId="Corpodetexto2">
    <w:name w:val="Body Text 2"/>
    <w:basedOn w:val="Normal"/>
    <w:semiHidden/>
    <w:rsid w:val="0035596B"/>
    <w:rPr>
      <w:i/>
    </w:rPr>
  </w:style>
  <w:style w:type="paragraph" w:styleId="Corpodetexto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rsid w:val="0035596B"/>
    <w:pPr>
      <w:jc w:val="right"/>
    </w:pPr>
  </w:style>
  <w:style w:type="paragraph" w:styleId="Subttulo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rsid w:val="0035596B"/>
    <w:pPr>
      <w:numPr>
        <w:numId w:val="4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yperlink">
    <w:name w:val="Hyperlink"/>
    <w:basedOn w:val="Fontepargpadro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rsid w:val="0035596B"/>
    <w:pPr>
      <w:numPr>
        <w:ilvl w:val="0"/>
        <w:numId w:val="3"/>
      </w:numPr>
    </w:pPr>
    <w:rPr>
      <w:sz w:val="24"/>
    </w:rPr>
  </w:style>
  <w:style w:type="paragraph" w:styleId="Ttulo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Fontepargpadro"/>
    <w:semiHidden/>
    <w:rsid w:val="0035596B"/>
    <w:rPr>
      <w:sz w:val="16"/>
      <w:szCs w:val="16"/>
    </w:rPr>
  </w:style>
  <w:style w:type="paragraph" w:styleId="Textodecomentrio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Recuodecorpodetexto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540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62A98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425E7"/>
    <w:pPr>
      <w:spacing w:before="0"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425E7"/>
    <w:rPr>
      <w:rFonts w:ascii="Verdana" w:hAnsi="Verdana"/>
    </w:rPr>
  </w:style>
  <w:style w:type="character" w:styleId="Refdenotadefim">
    <w:name w:val="endnote reference"/>
    <w:basedOn w:val="Fontepargpadro"/>
    <w:uiPriority w:val="99"/>
    <w:semiHidden/>
    <w:unhideWhenUsed/>
    <w:rsid w:val="00D425E7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D425E7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B2D8C-3B68-4D23-B8AF-EE7667C27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</Template>
  <TotalTime>438</TotalTime>
  <Pages>1</Pages>
  <Words>953</Words>
  <Characters>5435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Declaracao de Escopo do Trabalho</vt:lpstr>
      <vt:lpstr>Declaracao de Escopo do Trabalho</vt:lpstr>
    </vt:vector>
  </TitlesOfParts>
  <Company>HP</Company>
  <LinksUpToDate>false</LinksUpToDate>
  <CharactersWithSpaces>6376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subject/>
  <dc:creator>academico1</dc:creator>
  <cp:keywords/>
  <cp:lastModifiedBy>Gabriel Timba</cp:lastModifiedBy>
  <cp:revision>7</cp:revision>
  <cp:lastPrinted>2005-11-07T16:11:00Z</cp:lastPrinted>
  <dcterms:created xsi:type="dcterms:W3CDTF">2019-08-26T11:41:00Z</dcterms:created>
  <dcterms:modified xsi:type="dcterms:W3CDTF">2019-08-26T19:01:00Z</dcterms:modified>
</cp:coreProperties>
</file>